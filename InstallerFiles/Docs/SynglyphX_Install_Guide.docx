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E090B" w14:textId="1CF9A1A9" w:rsidR="004E5739" w:rsidRDefault="00734AB1" w:rsidP="00BC4053">
      <w:pPr>
        <w:rPr>
          <w:noProof/>
        </w:rPr>
      </w:pPr>
      <w:commentRangeStart w:id="2"/>
      <w:r>
        <w:rPr>
          <w:rStyle w:val="CommentReference"/>
        </w:rPr>
        <w:commentReference w:id="3"/>
      </w:r>
      <w:commentRangeEnd w:id="2"/>
      <w:r w:rsidR="00DB79BC">
        <w:rPr>
          <w:rStyle w:val="CommentReference"/>
        </w:rPr>
        <w:commentReference w:id="2"/>
      </w:r>
    </w:p>
    <w:p w14:paraId="2FBB8119" w14:textId="77777777" w:rsidR="00BC4053" w:rsidRDefault="00BC4053" w:rsidP="00BC4053">
      <w:pPr>
        <w:rPr>
          <w:noProof/>
        </w:rPr>
      </w:pPr>
    </w:p>
    <w:p w14:paraId="47547878" w14:textId="77777777" w:rsidR="00BC4053" w:rsidRDefault="00BC4053" w:rsidP="00BC4053">
      <w:pPr>
        <w:rPr>
          <w:noProof/>
        </w:rPr>
      </w:pPr>
    </w:p>
    <w:p w14:paraId="27B10710" w14:textId="77777777" w:rsidR="00BC4053" w:rsidRDefault="00BC4053" w:rsidP="00BC4053">
      <w:pPr>
        <w:rPr>
          <w:noProof/>
        </w:rPr>
      </w:pPr>
    </w:p>
    <w:p w14:paraId="32225861" w14:textId="77777777" w:rsidR="00BC4053" w:rsidRDefault="00BC4053" w:rsidP="00BC4053">
      <w:pPr>
        <w:rPr>
          <w:noProof/>
        </w:rPr>
      </w:pPr>
    </w:p>
    <w:p w14:paraId="6AA53F94" w14:textId="77777777" w:rsidR="00BC4053" w:rsidRDefault="00BC4053" w:rsidP="00BC4053">
      <w:pPr>
        <w:rPr>
          <w:noProof/>
        </w:rPr>
      </w:pPr>
    </w:p>
    <w:p w14:paraId="6084EF66" w14:textId="77777777" w:rsidR="00BC4053" w:rsidRDefault="00BC4053" w:rsidP="00BC4053">
      <w:pPr>
        <w:rPr>
          <w:noProof/>
        </w:rPr>
      </w:pPr>
    </w:p>
    <w:p w14:paraId="66E105B4" w14:textId="77777777" w:rsidR="00BC4053" w:rsidRDefault="00BC4053" w:rsidP="00BC4053">
      <w:pPr>
        <w:rPr>
          <w:noProof/>
        </w:rPr>
      </w:pPr>
    </w:p>
    <w:p w14:paraId="4D68C6AE" w14:textId="77777777" w:rsidR="00BC4053" w:rsidRDefault="00BC4053" w:rsidP="00BC4053">
      <w:pPr>
        <w:rPr>
          <w:noProof/>
        </w:rPr>
      </w:pPr>
    </w:p>
    <w:p w14:paraId="0E9E6C03" w14:textId="5F8200D4" w:rsidR="00BC4053" w:rsidRDefault="00BC4053" w:rsidP="00BC4053">
      <w:pPr>
        <w:jc w:val="center"/>
      </w:pPr>
      <w:r>
        <w:rPr>
          <w:rFonts w:ascii="Franklin Gothic Std Condensed" w:hAnsi="Franklin Gothic Std Condensed"/>
          <w:caps/>
          <w:noProof/>
          <w:color w:val="000090"/>
          <w:spacing w:val="40"/>
          <w:sz w:val="32"/>
          <w:szCs w:val="32"/>
        </w:rPr>
        <w:drawing>
          <wp:inline distT="0" distB="0" distL="0" distR="0" wp14:anchorId="1966A467" wp14:editId="1BBE08CB">
            <wp:extent cx="2904067" cy="6453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GlyphX_tm_logo_s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417" cy="6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6B3C" w14:textId="77777777" w:rsidR="00BC4053" w:rsidRDefault="00BC4053" w:rsidP="00BC4053"/>
    <w:p w14:paraId="249AE2D5" w14:textId="57FCBE2A" w:rsidR="0077150B" w:rsidRPr="00222DA8" w:rsidRDefault="0077150B" w:rsidP="00BC4053">
      <w:pPr>
        <w:pStyle w:val="Heading3"/>
        <w:jc w:val="center"/>
        <w:rPr>
          <w:sz w:val="28"/>
          <w:szCs w:val="28"/>
        </w:rPr>
      </w:pPr>
      <w:r w:rsidRPr="00222DA8">
        <w:rPr>
          <w:sz w:val="28"/>
          <w:szCs w:val="28"/>
        </w:rPr>
        <w:t>SOFTWARE INSTALLATION INSTRUCTIONS</w:t>
      </w:r>
      <w:r w:rsidR="00222DA8" w:rsidRPr="00222DA8">
        <w:rPr>
          <w:sz w:val="28"/>
          <w:szCs w:val="28"/>
        </w:rPr>
        <w:t xml:space="preserve"> v1</w:t>
      </w:r>
      <w:r w:rsidR="00BC4053" w:rsidRPr="00222DA8">
        <w:rPr>
          <w:sz w:val="28"/>
          <w:szCs w:val="28"/>
        </w:rPr>
        <w:t xml:space="preserve"> </w:t>
      </w:r>
    </w:p>
    <w:p w14:paraId="19639EA6" w14:textId="161834C4" w:rsidR="00BC4053" w:rsidRDefault="00222DA8" w:rsidP="00BC4053">
      <w:pPr>
        <w:jc w:val="center"/>
        <w:rPr>
          <w:rFonts w:ascii="Franklin Gothic Std Condensed" w:hAnsi="Franklin Gothic Std Condensed"/>
          <w:caps/>
          <w:color w:val="000090"/>
          <w:spacing w:val="40"/>
          <w:sz w:val="24"/>
          <w:szCs w:val="24"/>
        </w:rPr>
      </w:pPr>
      <w:r>
        <w:rPr>
          <w:rFonts w:ascii="Franklin Gothic Std Condensed" w:hAnsi="Franklin Gothic Std Condensed"/>
          <w:caps/>
          <w:color w:val="000090"/>
          <w:spacing w:val="40"/>
          <w:sz w:val="24"/>
          <w:szCs w:val="24"/>
        </w:rPr>
        <w:t xml:space="preserve"> </w:t>
      </w:r>
      <w:r w:rsidR="00BC4053">
        <w:rPr>
          <w:rFonts w:ascii="Franklin Gothic Std Condensed" w:hAnsi="Franklin Gothic Std Condensed"/>
          <w:caps/>
          <w:color w:val="000090"/>
          <w:spacing w:val="40"/>
          <w:sz w:val="24"/>
          <w:szCs w:val="24"/>
        </w:rPr>
        <w:t>(For V.7.21 – Updates in Progress</w:t>
      </w:r>
      <w:r w:rsidR="00BC4053" w:rsidRPr="000B6D9A">
        <w:rPr>
          <w:rFonts w:ascii="Franklin Gothic Std Condensed" w:hAnsi="Franklin Gothic Std Condensed"/>
          <w:caps/>
          <w:color w:val="000090"/>
          <w:spacing w:val="40"/>
          <w:sz w:val="24"/>
          <w:szCs w:val="24"/>
        </w:rPr>
        <w:t>)</w:t>
      </w:r>
    </w:p>
    <w:p w14:paraId="1256690E" w14:textId="77777777" w:rsidR="00BC4053" w:rsidRDefault="00BC4053" w:rsidP="00BC4053">
      <w:pPr>
        <w:jc w:val="center"/>
        <w:rPr>
          <w:rFonts w:ascii="Franklin Gothic Std Condensed" w:hAnsi="Franklin Gothic Std Condensed"/>
          <w:caps/>
          <w:color w:val="000090"/>
          <w:spacing w:val="40"/>
          <w:sz w:val="24"/>
          <w:szCs w:val="24"/>
        </w:rPr>
      </w:pPr>
    </w:p>
    <w:p w14:paraId="1808F60F" w14:textId="77777777" w:rsidR="00BC4053" w:rsidRDefault="00BC4053" w:rsidP="00BC4053">
      <w:pPr>
        <w:jc w:val="center"/>
        <w:rPr>
          <w:rFonts w:ascii="Franklin Gothic Std Condensed" w:hAnsi="Franklin Gothic Std Condensed"/>
          <w:caps/>
          <w:color w:val="000090"/>
          <w:spacing w:val="40"/>
          <w:sz w:val="24"/>
          <w:szCs w:val="24"/>
        </w:rPr>
      </w:pPr>
    </w:p>
    <w:p w14:paraId="2AD46B3A" w14:textId="77777777" w:rsidR="00BC4053" w:rsidRDefault="00BC4053" w:rsidP="00BC4053">
      <w:pPr>
        <w:jc w:val="center"/>
      </w:pPr>
    </w:p>
    <w:p w14:paraId="10D38D76" w14:textId="3D86271E" w:rsidR="00BC4053" w:rsidRPr="00BC4053" w:rsidRDefault="00B26442" w:rsidP="00BC4053">
      <w:pPr>
        <w:pStyle w:val="Heading3"/>
        <w:jc w:val="center"/>
        <w:rPr>
          <w:sz w:val="24"/>
          <w:szCs w:val="24"/>
        </w:rPr>
      </w:pPr>
      <w:ins w:id="4" w:author="Jenifer Bacon" w:date="2016-01-26T07:21:00Z">
        <w:r>
          <w:rPr>
            <w:sz w:val="24"/>
            <w:szCs w:val="24"/>
          </w:rPr>
          <w:t>1/26/16</w:t>
        </w:r>
      </w:ins>
      <w:bookmarkStart w:id="5" w:name="_GoBack"/>
      <w:bookmarkEnd w:id="5"/>
      <w:del w:id="6" w:author="Jenifer Bacon" w:date="2016-01-26T07:21:00Z">
        <w:r w:rsidR="00BC4053" w:rsidRPr="00BC4053" w:rsidDel="00B26442">
          <w:rPr>
            <w:sz w:val="24"/>
            <w:szCs w:val="24"/>
          </w:rPr>
          <w:delText>1/19/16</w:delText>
        </w:r>
      </w:del>
    </w:p>
    <w:p w14:paraId="1EE6AB15" w14:textId="77777777" w:rsidR="00BC4053" w:rsidRDefault="00BC4053" w:rsidP="00BC4053"/>
    <w:p w14:paraId="123DF57C" w14:textId="77777777" w:rsidR="00BC4053" w:rsidRDefault="00BC4053" w:rsidP="00BC4053"/>
    <w:p w14:paraId="6DFF5A01" w14:textId="782CCEE6" w:rsidR="00BC4053" w:rsidRPr="00BC4053" w:rsidRDefault="00BC4053">
      <w:pPr>
        <w:spacing w:after="0"/>
        <w:rPr>
          <w:color w:val="000090"/>
        </w:rPr>
      </w:pPr>
      <w:r>
        <w:br w:type="page"/>
      </w:r>
    </w:p>
    <w:p w14:paraId="6A0A352E" w14:textId="77777777" w:rsidR="00BC4053" w:rsidRDefault="00BC4053" w:rsidP="00BC4053"/>
    <w:p w14:paraId="295A8601" w14:textId="7CC69DD8" w:rsidR="00BC4053" w:rsidRDefault="00BC4053" w:rsidP="00222DA8">
      <w:pPr>
        <w:pStyle w:val="Heading1"/>
      </w:pPr>
      <w:r>
        <w:t>Table of contents</w:t>
      </w:r>
    </w:p>
    <w:p w14:paraId="38785EB6" w14:textId="69191905" w:rsidR="00EE0F68" w:rsidRDefault="00EE0F68" w:rsidP="00EE0F68">
      <w:pPr>
        <w:pStyle w:val="TOC1"/>
        <w:tabs>
          <w:tab w:val="right" w:leader="dot" w:pos="9206"/>
        </w:tabs>
        <w:rPr>
          <w:rFonts w:asciiTheme="minorHAnsi" w:hAnsiTheme="minorHAnsi"/>
          <w:b/>
          <w:bCs/>
          <w:caps w:val="0"/>
          <w:noProof/>
          <w:color w:val="auto"/>
          <w:spacing w:val="0"/>
          <w:lang w:eastAsia="ja-JP"/>
        </w:rPr>
      </w:pPr>
      <w:r>
        <w:rPr>
          <w:noProof/>
        </w:rPr>
        <w:t>download and uncompress files</w:t>
      </w:r>
      <w:r>
        <w:rPr>
          <w:noProof/>
        </w:rPr>
        <w:tab/>
      </w:r>
      <w:hyperlink w:anchor="_Download_and_un-compress_1" w:history="1">
        <w:r w:rsidRPr="00EE0F68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t>3</w:t>
        </w:r>
      </w:hyperlink>
    </w:p>
    <w:p w14:paraId="7CD62EE0" w14:textId="02659A4E" w:rsidR="00EE0F68" w:rsidRDefault="00EE0F68" w:rsidP="00EE0F68">
      <w:pPr>
        <w:pStyle w:val="TOC1"/>
        <w:tabs>
          <w:tab w:val="right" w:leader="dot" w:pos="9206"/>
        </w:tabs>
        <w:rPr>
          <w:rFonts w:asciiTheme="minorHAnsi" w:hAnsiTheme="minorHAnsi"/>
          <w:b/>
          <w:bCs/>
          <w:caps w:val="0"/>
          <w:noProof/>
          <w:color w:val="auto"/>
          <w:spacing w:val="0"/>
          <w:lang w:eastAsia="ja-JP"/>
        </w:rPr>
      </w:pPr>
      <w:r>
        <w:rPr>
          <w:noProof/>
        </w:rPr>
        <w:t>install software</w:t>
      </w:r>
      <w:r>
        <w:rPr>
          <w:noProof/>
        </w:rPr>
        <w:tab/>
      </w:r>
      <w:r w:rsidR="006C4FAB">
        <w:fldChar w:fldCharType="begin"/>
      </w:r>
      <w:r w:rsidR="006C4FAB">
        <w:instrText xml:space="preserve"> HYPERLINK \l "_INSTALL_SOFTWARE_1" </w:instrText>
      </w:r>
      <w:r w:rsidR="006C4FAB">
        <w:fldChar w:fldCharType="separate"/>
      </w:r>
      <w:del w:id="7" w:author="Jenifer Bacon" w:date="2016-01-20T09:52:00Z">
        <w:r w:rsidRPr="00EE0F68" w:rsidDel="00734AB1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fldChar w:fldCharType="begin"/>
        </w:r>
        <w:r w:rsidRPr="00EE0F68" w:rsidDel="00734AB1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delInstrText xml:space="preserve"> PAGEREF _Toc288897953 \h </w:delInstrText>
        </w:r>
        <w:r w:rsidRPr="00EE0F68" w:rsidDel="00734AB1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fldChar w:fldCharType="separate"/>
        </w:r>
      </w:del>
      <w:ins w:id="8" w:author="Jenifer Bacon" w:date="2016-01-26T07:22:00Z">
        <w:r w:rsidR="009A114A">
          <w:rPr>
            <w:rStyle w:val="Hyperlink"/>
            <w:rFonts w:ascii="Franklin Gothic Medium" w:eastAsiaTheme="minorEastAsia" w:hAnsi="Franklin Gothic Medium" w:cstheme="minorBidi"/>
            <w:b/>
            <w:noProof/>
            <w:sz w:val="24"/>
            <w:szCs w:val="24"/>
          </w:rPr>
          <w:t>Error! Bookmark not defined.</w:t>
        </w:r>
      </w:ins>
      <w:del w:id="9" w:author="Jenifer Bacon" w:date="2016-01-20T09:52:00Z">
        <w:r w:rsidRPr="00EE0F68" w:rsidDel="00734AB1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delText>4</w:delText>
        </w:r>
        <w:r w:rsidRPr="00EE0F68" w:rsidDel="00734AB1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fldChar w:fldCharType="end"/>
        </w:r>
      </w:del>
      <w:ins w:id="10" w:author="Jenifer Bacon" w:date="2016-01-20T09:52:00Z">
        <w:r w:rsidR="00734AB1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t>4</w:t>
        </w:r>
      </w:ins>
      <w:r w:rsidR="006C4FAB">
        <w:rPr>
          <w:rStyle w:val="Hyperlink"/>
          <w:rFonts w:ascii="Franklin Gothic Medium" w:eastAsiaTheme="minorEastAsia" w:hAnsi="Franklin Gothic Medium" w:cstheme="minorBidi"/>
          <w:noProof/>
          <w:sz w:val="24"/>
          <w:szCs w:val="24"/>
        </w:rPr>
        <w:fldChar w:fldCharType="end"/>
      </w:r>
    </w:p>
    <w:p w14:paraId="022A6C57" w14:textId="37F7254E" w:rsidR="00EE0F68" w:rsidRDefault="00EE0F68" w:rsidP="00EE0F68">
      <w:pPr>
        <w:pStyle w:val="TOC1"/>
        <w:tabs>
          <w:tab w:val="right" w:leader="dot" w:pos="9206"/>
        </w:tabs>
        <w:rPr>
          <w:noProof/>
        </w:rPr>
      </w:pPr>
      <w:r>
        <w:rPr>
          <w:noProof/>
        </w:rPr>
        <w:t>install license</w:t>
      </w:r>
      <w:r>
        <w:rPr>
          <w:noProof/>
        </w:rPr>
        <w:tab/>
      </w:r>
      <w:hyperlink w:anchor="_INSTALL_LICENSE_1" w:history="1">
        <w:r w:rsidRPr="00EE0F68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t>6</w:t>
        </w:r>
      </w:hyperlink>
    </w:p>
    <w:p w14:paraId="11D261E1" w14:textId="195844B6" w:rsidR="00EE0F68" w:rsidRDefault="00EE0F68" w:rsidP="00EE0F68">
      <w:pPr>
        <w:pStyle w:val="TOC1"/>
        <w:tabs>
          <w:tab w:val="right" w:leader="dot" w:pos="9206"/>
        </w:tabs>
        <w:rPr>
          <w:rFonts w:asciiTheme="minorHAnsi" w:hAnsiTheme="minorHAnsi"/>
          <w:b/>
          <w:bCs/>
          <w:caps w:val="0"/>
          <w:noProof/>
          <w:color w:val="auto"/>
          <w:spacing w:val="0"/>
          <w:lang w:eastAsia="ja-JP"/>
        </w:rPr>
      </w:pPr>
      <w:r>
        <w:rPr>
          <w:noProof/>
        </w:rPr>
        <w:t>opening a .piz file</w:t>
      </w:r>
      <w:r>
        <w:rPr>
          <w:noProof/>
        </w:rPr>
        <w:tab/>
      </w:r>
      <w:hyperlink w:anchor="_open_a_.piz_1" w:history="1">
        <w:r w:rsidRPr="00EE0F68">
          <w:rPr>
            <w:rStyle w:val="Hyperlink"/>
            <w:rFonts w:ascii="Franklin Gothic Medium" w:eastAsiaTheme="minorEastAsia" w:hAnsi="Franklin Gothic Medium" w:cstheme="minorBidi"/>
            <w:noProof/>
            <w:sz w:val="24"/>
            <w:szCs w:val="24"/>
          </w:rPr>
          <w:t>8</w:t>
        </w:r>
      </w:hyperlink>
    </w:p>
    <w:p w14:paraId="4F01B15B" w14:textId="7853B569" w:rsidR="00EE0F68" w:rsidRDefault="00EE0F68" w:rsidP="00EE0F68">
      <w:pPr>
        <w:pStyle w:val="TOC1"/>
        <w:tabs>
          <w:tab w:val="right" w:leader="dot" w:pos="9206"/>
        </w:tabs>
        <w:rPr>
          <w:rFonts w:asciiTheme="minorHAnsi" w:hAnsiTheme="minorHAnsi"/>
          <w:b/>
          <w:bCs/>
          <w:caps w:val="0"/>
          <w:noProof/>
          <w:color w:val="auto"/>
          <w:spacing w:val="0"/>
          <w:lang w:eastAsia="ja-JP"/>
        </w:rPr>
      </w:pPr>
    </w:p>
    <w:p w14:paraId="673C5D41" w14:textId="38E9B1B8" w:rsidR="00EE0F68" w:rsidRPr="00EE0F68" w:rsidRDefault="00EE0F68" w:rsidP="00EE0F68"/>
    <w:p w14:paraId="5A2842AC" w14:textId="7830C60A" w:rsidR="00EE0F68" w:rsidRPr="00EE0F68" w:rsidRDefault="00EE0F68" w:rsidP="00EE0F68"/>
    <w:p w14:paraId="36B33CFF" w14:textId="77777777" w:rsidR="00EE0F68" w:rsidRDefault="00EE0F68" w:rsidP="00EE0F68"/>
    <w:p w14:paraId="1537C4F4" w14:textId="77777777" w:rsidR="00EE0F68" w:rsidRDefault="00EE0F68" w:rsidP="00EE0F68"/>
    <w:p w14:paraId="178B6E9A" w14:textId="77777777" w:rsidR="00EE0F68" w:rsidRDefault="00EE0F68" w:rsidP="00EE0F68"/>
    <w:p w14:paraId="5B1ED8FE" w14:textId="77777777" w:rsidR="00EE0F68" w:rsidRPr="00EE0F68" w:rsidRDefault="00EE0F68" w:rsidP="00EE0F68"/>
    <w:p w14:paraId="49777A50" w14:textId="77777777" w:rsidR="00EE0F68" w:rsidRDefault="00EE0F68" w:rsidP="00EE0F68">
      <w:pPr>
        <w:pStyle w:val="TOC1"/>
        <w:rPr>
          <w:rStyle w:val="Hyperlink"/>
        </w:rPr>
      </w:pPr>
    </w:p>
    <w:p w14:paraId="079C3A70" w14:textId="77777777" w:rsidR="00EE0F68" w:rsidRDefault="00EE0F68" w:rsidP="00EE0F68">
      <w:pPr>
        <w:pStyle w:val="TOC1"/>
        <w:rPr>
          <w:rStyle w:val="Hyperlink"/>
        </w:rPr>
      </w:pPr>
    </w:p>
    <w:p w14:paraId="0F7A9955" w14:textId="77777777" w:rsidR="00EE0F68" w:rsidRDefault="00EE0F68" w:rsidP="00EE0F68">
      <w:pPr>
        <w:pStyle w:val="TOC1"/>
        <w:rPr>
          <w:rStyle w:val="Hyperlink"/>
        </w:rPr>
      </w:pPr>
    </w:p>
    <w:p w14:paraId="290EBCA9" w14:textId="383C828F" w:rsidR="00EE0F68" w:rsidRDefault="00EE0F68">
      <w:pPr>
        <w:spacing w:after="0"/>
        <w:rPr>
          <w:rStyle w:val="Hyperlink"/>
          <w:caps w:val="0"/>
        </w:rPr>
      </w:pPr>
      <w:r>
        <w:rPr>
          <w:rStyle w:val="Hyperlink"/>
        </w:rPr>
        <w:br w:type="page"/>
      </w:r>
    </w:p>
    <w:p w14:paraId="6C6D49F8" w14:textId="77777777" w:rsidR="00724BD1" w:rsidRDefault="00724BD1" w:rsidP="00724BD1">
      <w:pPr>
        <w:pStyle w:val="Heading1"/>
      </w:pPr>
    </w:p>
    <w:p w14:paraId="7D0747EC" w14:textId="4AD2F5B8" w:rsidR="00222DA8" w:rsidRPr="00BC4053" w:rsidRDefault="00BD476D" w:rsidP="00724BD1">
      <w:pPr>
        <w:pStyle w:val="Heading1"/>
      </w:pPr>
      <w:bookmarkStart w:id="11" w:name="_Download_and_un-compress"/>
      <w:bookmarkStart w:id="12" w:name="_Download_and_un-compress_1"/>
      <w:bookmarkEnd w:id="11"/>
      <w:bookmarkEnd w:id="12"/>
      <w:r>
        <w:t xml:space="preserve">Download </w:t>
      </w:r>
      <w:r w:rsidR="00724BD1">
        <w:t xml:space="preserve">and un-compress </w:t>
      </w:r>
      <w:r>
        <w:t>files</w:t>
      </w:r>
    </w:p>
    <w:p w14:paraId="64FCD134" w14:textId="15A6369A" w:rsidR="0077150B" w:rsidRDefault="0077150B" w:rsidP="0077150B">
      <w:pPr>
        <w:pStyle w:val="TEXTBOX"/>
      </w:pPr>
      <w:r>
        <w:t>You</w:t>
      </w:r>
      <w:r w:rsidR="00724BD1">
        <w:t>r</w:t>
      </w:r>
      <w:r>
        <w:t xml:space="preserve"> software package and license</w:t>
      </w:r>
      <w:ins w:id="13" w:author="Alexander Ulvila" w:date="2016-01-20T11:18:00Z">
        <w:r w:rsidR="000D103B">
          <w:t>(s)</w:t>
        </w:r>
      </w:ins>
      <w:r>
        <w:t xml:space="preserve"> </w:t>
      </w:r>
      <w:r w:rsidR="00724BD1">
        <w:t>will be sent in</w:t>
      </w:r>
      <w:r>
        <w:t xml:space="preserve"> an email. </w:t>
      </w:r>
    </w:p>
    <w:p w14:paraId="51F2B133" w14:textId="77777777" w:rsidR="0077150B" w:rsidRDefault="0077150B" w:rsidP="0077150B"/>
    <w:p w14:paraId="20CE0FF7" w14:textId="1A152A7F" w:rsidR="00724BD1" w:rsidRDefault="0077150B">
      <w:pPr>
        <w:pStyle w:val="ListBullet2"/>
      </w:pPr>
      <w:r>
        <w:t xml:space="preserve">Download files </w:t>
      </w:r>
      <w:r w:rsidR="00724BD1">
        <w:t>from email.</w:t>
      </w:r>
    </w:p>
    <w:p w14:paraId="6684CE49" w14:textId="62316EB7" w:rsidR="0077150B" w:rsidRDefault="00724BD1">
      <w:pPr>
        <w:pStyle w:val="ListBullet2"/>
      </w:pPr>
      <w:r>
        <w:t>T</w:t>
      </w:r>
      <w:r w:rsidR="0077150B">
        <w:t xml:space="preserve">here should be two files: </w:t>
      </w:r>
      <w:ins w:id="14" w:author="Alexander Ulvila" w:date="2016-01-20T11:19:00Z">
        <w:r w:rsidR="000D103B">
          <w:t xml:space="preserve">a </w:t>
        </w:r>
      </w:ins>
      <w:r w:rsidR="0077150B">
        <w:t xml:space="preserve">.zip file and </w:t>
      </w:r>
      <w:r>
        <w:t xml:space="preserve">a </w:t>
      </w:r>
      <w:r w:rsidR="0077150B">
        <w:t>.</w:t>
      </w:r>
      <w:proofErr w:type="spellStart"/>
      <w:r w:rsidR="0077150B">
        <w:t>lic</w:t>
      </w:r>
      <w:proofErr w:type="spellEnd"/>
      <w:r w:rsidR="0077150B">
        <w:t xml:space="preserve"> file </w:t>
      </w:r>
      <w:r>
        <w:t xml:space="preserve">located </w:t>
      </w:r>
      <w:r w:rsidR="0077150B">
        <w:t>in the Downloads folder</w:t>
      </w:r>
      <w:r>
        <w:t xml:space="preserve"> on your hard drive</w:t>
      </w:r>
      <w:r w:rsidR="00055C4C">
        <w:t>:</w:t>
      </w:r>
    </w:p>
    <w:p w14:paraId="3C18C16A" w14:textId="1DA6FB2C" w:rsidR="0077150B" w:rsidRDefault="008F496F" w:rsidP="0077150B">
      <w:pPr>
        <w:jc w:val="center"/>
        <w:rPr>
          <w:rFonts w:ascii="Calibri" w:hAnsi="Calibri" w:cs="Calibri"/>
          <w:noProof/>
          <w:color w:val="auto"/>
        </w:rPr>
      </w:pPr>
      <w:r>
        <w:rPr>
          <w:rFonts w:ascii="Calibri" w:hAnsi="Calibri" w:cs="Calibr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FE8B19" wp14:editId="48C0CCCC">
                <wp:simplePos x="0" y="0"/>
                <wp:positionH relativeFrom="column">
                  <wp:posOffset>4572000</wp:posOffset>
                </wp:positionH>
                <wp:positionV relativeFrom="paragraph">
                  <wp:posOffset>855345</wp:posOffset>
                </wp:positionV>
                <wp:extent cx="977900" cy="484505"/>
                <wp:effectExtent l="50800" t="25400" r="88900" b="9969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81E85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5in;margin-top:67.35pt;width:77pt;height:38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" adj="5351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24BD1">
        <w:rPr>
          <w:rFonts w:ascii="Calibri" w:hAnsi="Calibri" w:cs="Calibri"/>
          <w:noProof/>
          <w:color w:val="auto"/>
        </w:rPr>
        <w:drawing>
          <wp:inline distT="0" distB="0" distL="0" distR="0" wp14:anchorId="02177346" wp14:editId="47E4D116">
            <wp:extent cx="4800600" cy="1332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588" w14:textId="77777777" w:rsidR="00BD476D" w:rsidRDefault="00BD476D" w:rsidP="0077150B">
      <w:pPr>
        <w:jc w:val="center"/>
        <w:rPr>
          <w:rFonts w:ascii="Calibri" w:hAnsi="Calibri" w:cs="Calibri"/>
          <w:noProof/>
          <w:color w:val="auto"/>
        </w:rPr>
      </w:pPr>
    </w:p>
    <w:p w14:paraId="5BF68EDF" w14:textId="77777777" w:rsidR="00BD476D" w:rsidRDefault="00BD476D" w:rsidP="0077150B">
      <w:pPr>
        <w:jc w:val="center"/>
        <w:rPr>
          <w:rFonts w:ascii="Calibri" w:hAnsi="Calibri" w:cs="Calibri"/>
          <w:color w:val="auto"/>
        </w:rPr>
      </w:pPr>
    </w:p>
    <w:p w14:paraId="2DD1F7D5" w14:textId="77777777" w:rsidR="0077150B" w:rsidRDefault="0077150B" w:rsidP="0077150B">
      <w:pPr>
        <w:pStyle w:val="Heading2"/>
      </w:pPr>
      <w:r>
        <w:t>unzip the file</w:t>
      </w:r>
    </w:p>
    <w:p w14:paraId="2CB4A06A" w14:textId="302CF0DD" w:rsidR="0062341E" w:rsidRPr="0062341E" w:rsidRDefault="0062341E" w:rsidP="00734AB1">
      <w:pPr>
        <w:pStyle w:val="ListBullet2"/>
        <w:rPr>
          <w:ins w:id="15" w:author="Alexander Ulvila" w:date="2016-01-20T11:35:00Z"/>
        </w:rPr>
      </w:pPr>
      <w:ins w:id="16" w:author="Alexander Ulvila" w:date="2016-01-20T11:35:00Z">
        <w:r w:rsidRPr="0062341E">
          <w:rPr>
            <w:rPrChange w:id="17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>If you received a .</w:t>
        </w:r>
        <w:proofErr w:type="spellStart"/>
        <w:r w:rsidRPr="0062341E">
          <w:rPr>
            <w:rPrChange w:id="18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>piz</w:t>
        </w:r>
        <w:proofErr w:type="spellEnd"/>
        <w:r w:rsidRPr="0062341E">
          <w:rPr>
            <w:rPrChange w:id="19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 xml:space="preserve"> file</w:t>
        </w:r>
      </w:ins>
      <w:ins w:id="20" w:author="Alexander Ulvila" w:date="2016-01-20T11:37:00Z">
        <w:r>
          <w:t xml:space="preserve"> instead of a .zip</w:t>
        </w:r>
      </w:ins>
      <w:ins w:id="21" w:author="Alexander Ulvila" w:date="2016-01-20T11:35:00Z">
        <w:r w:rsidRPr="0062341E">
          <w:rPr>
            <w:rPrChange w:id="22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 xml:space="preserve">, see the </w:t>
        </w:r>
      </w:ins>
      <w:ins w:id="23" w:author="Alexander Ulvila" w:date="2016-01-20T11:36:00Z">
        <w:r w:rsidRPr="0062341E">
          <w:rPr>
            <w:b/>
            <w:rPrChange w:id="24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>Opening a .</w:t>
        </w:r>
        <w:proofErr w:type="spellStart"/>
        <w:r w:rsidRPr="0062341E">
          <w:rPr>
            <w:b/>
            <w:rPrChange w:id="25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>piz</w:t>
        </w:r>
        <w:proofErr w:type="spellEnd"/>
        <w:r w:rsidRPr="0062341E">
          <w:rPr>
            <w:b/>
            <w:rPrChange w:id="26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 xml:space="preserve"> File</w:t>
        </w:r>
        <w:r w:rsidRPr="0062341E">
          <w:rPr>
            <w:rPrChange w:id="27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 xml:space="preserve"> section</w:t>
        </w:r>
      </w:ins>
      <w:ins w:id="28" w:author="Alexander Ulvila" w:date="2016-01-20T11:35:00Z">
        <w:r w:rsidRPr="0062341E">
          <w:rPr>
            <w:rPrChange w:id="29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 xml:space="preserve"> of this manual for instructions on changing the file </w:t>
        </w:r>
      </w:ins>
      <w:ins w:id="30" w:author="Alexander Ulvila" w:date="2016-01-20T11:38:00Z">
        <w:r w:rsidR="009D4726">
          <w:t>type</w:t>
        </w:r>
      </w:ins>
      <w:ins w:id="31" w:author="Alexander Ulvila" w:date="2016-01-20T11:35:00Z">
        <w:r w:rsidRPr="0062341E">
          <w:rPr>
            <w:rPrChange w:id="32" w:author="Alexander Ulvila" w:date="2016-01-20T11:36:00Z">
              <w:rPr>
                <w:rFonts w:ascii="Gill Sans MT" w:hAnsi="Gill Sans MT"/>
                <w:sz w:val="24"/>
                <w:szCs w:val="24"/>
              </w:rPr>
            </w:rPrChange>
          </w:rPr>
          <w:t>.</w:t>
        </w:r>
      </w:ins>
      <w:ins w:id="33" w:author="Alexander Ulvila" w:date="2016-01-20T11:37:00Z">
        <w:r>
          <w:t xml:space="preserve"> Once the file is in </w:t>
        </w:r>
      </w:ins>
      <w:ins w:id="34" w:author="Alexander Ulvila" w:date="2016-01-20T11:38:00Z">
        <w:r>
          <w:t>.</w:t>
        </w:r>
      </w:ins>
      <w:ins w:id="35" w:author="Alexander Ulvila" w:date="2016-01-20T11:37:00Z">
        <w:r>
          <w:t>zip format return here.</w:t>
        </w:r>
      </w:ins>
    </w:p>
    <w:p w14:paraId="6B1D7461" w14:textId="3B32F382" w:rsidR="0077150B" w:rsidDel="000D103B" w:rsidRDefault="0077150B">
      <w:pPr>
        <w:pStyle w:val="ListBullet2"/>
        <w:rPr>
          <w:del w:id="36" w:author="Alexander Ulvila" w:date="2016-01-20T11:20:00Z"/>
        </w:rPr>
      </w:pPr>
      <w:commentRangeStart w:id="37"/>
      <w:r>
        <w:t>Double</w:t>
      </w:r>
      <w:ins w:id="38" w:author="Alexander Ulvila" w:date="2016-01-20T11:20:00Z">
        <w:r w:rsidR="000D103B">
          <w:t>-c</w:t>
        </w:r>
      </w:ins>
      <w:del w:id="39" w:author="Alexander Ulvila" w:date="2016-01-20T11:20:00Z">
        <w:r w:rsidDel="000D103B">
          <w:delText xml:space="preserve"> C</w:delText>
        </w:r>
      </w:del>
      <w:r>
        <w:t xml:space="preserve">lick on </w:t>
      </w:r>
      <w:r w:rsidR="00724BD1">
        <w:t>the .zip</w:t>
      </w:r>
      <w:r>
        <w:t xml:space="preserve"> file, </w:t>
      </w:r>
      <w:ins w:id="40" w:author="Alexander Ulvila" w:date="2016-01-20T11:21:00Z">
        <w:r w:rsidR="000D103B">
          <w:t xml:space="preserve">and </w:t>
        </w:r>
      </w:ins>
      <w:r w:rsidR="00724BD1">
        <w:t>c</w:t>
      </w:r>
      <w:r>
        <w:t xml:space="preserve">lick on </w:t>
      </w:r>
      <w:r w:rsidRPr="00724BD1">
        <w:rPr>
          <w:b/>
        </w:rPr>
        <w:t>E</w:t>
      </w:r>
      <w:ins w:id="41" w:author="Alexander Ulvila" w:date="2016-01-20T11:25:00Z">
        <w:r w:rsidR="000D103B">
          <w:rPr>
            <w:b/>
          </w:rPr>
          <w:t>xtract</w:t>
        </w:r>
      </w:ins>
      <w:del w:id="42" w:author="Alexander Ulvila" w:date="2016-01-20T11:25:00Z">
        <w:r w:rsidRPr="00724BD1" w:rsidDel="000D103B">
          <w:rPr>
            <w:b/>
          </w:rPr>
          <w:delText>XTRACT</w:delText>
        </w:r>
      </w:del>
      <w:r>
        <w:t xml:space="preserve"> to un-compress the installation setup file</w:t>
      </w:r>
      <w:r w:rsidR="00055C4C">
        <w:t>:</w:t>
      </w:r>
    </w:p>
    <w:p w14:paraId="0755C91A" w14:textId="71028A43" w:rsidR="00724BD1" w:rsidRPr="009F2F01" w:rsidRDefault="008F496F" w:rsidP="00734AB1">
      <w:pPr>
        <w:pStyle w:val="ListBulle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15EEB" wp14:editId="5B5C9892">
                <wp:simplePos x="0" y="0"/>
                <wp:positionH relativeFrom="column">
                  <wp:posOffset>2514600</wp:posOffset>
                </wp:positionH>
                <wp:positionV relativeFrom="paragraph">
                  <wp:posOffset>287655</wp:posOffset>
                </wp:positionV>
                <wp:extent cx="758825" cy="462280"/>
                <wp:effectExtent l="50800" t="25400" r="79375" b="9652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6228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3A8B3D" id="Left Arrow 8" o:spid="_x0000_s1026" type="#_x0000_t66" style="position:absolute;margin-left:198pt;margin-top:22.65pt;width:59.75pt;height:3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" adj="6579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commentRangeEnd w:id="37"/>
      <w:r w:rsidR="00B823A8">
        <w:rPr>
          <w:rStyle w:val="CommentReference"/>
          <w:rFonts w:eastAsiaTheme="minorEastAsia" w:cstheme="minorBidi"/>
          <w:color w:val="262626" w:themeColor="text1" w:themeTint="D9"/>
        </w:rPr>
        <w:commentReference w:id="37"/>
      </w:r>
    </w:p>
    <w:p w14:paraId="64068A72" w14:textId="5AB671E2" w:rsidR="0077150B" w:rsidRDefault="0077150B">
      <w:pPr>
        <w:pStyle w:val="ListBullet2"/>
        <w:numPr>
          <w:ilvl w:val="0"/>
          <w:numId w:val="0"/>
        </w:numPr>
        <w:ind w:left="720"/>
        <w:rPr>
          <w:ins w:id="43" w:author="Alexander Ulvila" w:date="2016-01-20T11:35:00Z"/>
        </w:rPr>
      </w:pPr>
      <w:r w:rsidRPr="009F2F01">
        <w:rPr>
          <w:noProof/>
        </w:rPr>
        <w:drawing>
          <wp:inline distT="0" distB="0" distL="0" distR="0" wp14:anchorId="6EBE63E4" wp14:editId="6377D5E6">
            <wp:extent cx="4953793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81" cy="16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6F7" w14:textId="341B1DF2" w:rsidR="0062341E" w:rsidRDefault="0062341E">
      <w:pPr>
        <w:pStyle w:val="ListBullet2"/>
        <w:numPr>
          <w:ilvl w:val="0"/>
          <w:numId w:val="0"/>
        </w:numPr>
        <w:ind w:left="720"/>
        <w:rPr>
          <w:ins w:id="44" w:author="Alexander Ulvila" w:date="2016-01-20T11:35:00Z"/>
        </w:rPr>
      </w:pPr>
    </w:p>
    <w:p w14:paraId="0F58AD33" w14:textId="7491E87F" w:rsidR="0062341E" w:rsidDel="0062341E" w:rsidRDefault="0062341E">
      <w:pPr>
        <w:pStyle w:val="ListBullet2"/>
        <w:rPr>
          <w:del w:id="45" w:author="Alexander Ulvila" w:date="2016-01-20T11:35:00Z"/>
        </w:rPr>
        <w:pPrChange w:id="46" w:author="Alexander Ulvila" w:date="2016-01-20T11:35:00Z">
          <w:pPr>
            <w:pStyle w:val="ListBullet2"/>
            <w:numPr>
              <w:numId w:val="0"/>
            </w:numPr>
            <w:ind w:left="720" w:firstLine="0"/>
          </w:pPr>
        </w:pPrChange>
      </w:pPr>
    </w:p>
    <w:p w14:paraId="0E26D3B8" w14:textId="0294F6C4" w:rsidR="004D19F2" w:rsidRDefault="004D19F2">
      <w:pPr>
        <w:spacing w:after="0"/>
        <w:rPr>
          <w:rFonts w:ascii="Gill Sans MT" w:eastAsia="Calibri" w:hAnsi="Gill Sans MT" w:cs="Times New Roman"/>
        </w:rPr>
      </w:pPr>
      <w:r>
        <w:br w:type="page"/>
      </w:r>
    </w:p>
    <w:p w14:paraId="27CB642B" w14:textId="77777777" w:rsidR="004D19F2" w:rsidRPr="009F2F01" w:rsidRDefault="004D19F2">
      <w:pPr>
        <w:pStyle w:val="ListBullet2"/>
        <w:numPr>
          <w:ilvl w:val="0"/>
          <w:numId w:val="0"/>
        </w:numPr>
        <w:ind w:left="720"/>
      </w:pPr>
    </w:p>
    <w:p w14:paraId="3EFAFCA8" w14:textId="77777777" w:rsidR="0077150B" w:rsidRDefault="0077150B" w:rsidP="00724BD1">
      <w:pPr>
        <w:pStyle w:val="Heading1"/>
      </w:pPr>
      <w:bookmarkStart w:id="47" w:name="_INSTALL_SOFTWARE"/>
      <w:bookmarkStart w:id="48" w:name="_INSTALL_SOFTWARE_1"/>
      <w:bookmarkEnd w:id="47"/>
      <w:bookmarkEnd w:id="48"/>
      <w:r>
        <w:t>INSTALL SOFTWARE</w:t>
      </w:r>
    </w:p>
    <w:p w14:paraId="3DBB981E" w14:textId="524AA4C9" w:rsidR="0077150B" w:rsidRDefault="0077150B">
      <w:pPr>
        <w:pStyle w:val="ListBullet2"/>
      </w:pPr>
      <w:r>
        <w:t>Double</w:t>
      </w:r>
      <w:ins w:id="49" w:author="Alexander Ulvila" w:date="2016-01-20T11:20:00Z">
        <w:r w:rsidR="000D103B">
          <w:t>-c</w:t>
        </w:r>
      </w:ins>
      <w:del w:id="50" w:author="Alexander Ulvila" w:date="2016-01-20T11:20:00Z">
        <w:r w:rsidDel="000D103B">
          <w:delText xml:space="preserve"> C</w:delText>
        </w:r>
      </w:del>
      <w:r>
        <w:t xml:space="preserve">lick </w:t>
      </w:r>
      <w:ins w:id="51" w:author="Alexander Ulvila" w:date="2016-01-20T11:21:00Z">
        <w:r w:rsidR="000D103B">
          <w:t xml:space="preserve">the </w:t>
        </w:r>
      </w:ins>
      <w:r w:rsidRPr="00724BD1">
        <w:rPr>
          <w:b/>
        </w:rPr>
        <w:t>SynGlyphXEULASetup.msi</w:t>
      </w:r>
      <w:r>
        <w:t xml:space="preserve"> file</w:t>
      </w:r>
      <w:r w:rsidR="00055C4C">
        <w:t>:</w:t>
      </w:r>
    </w:p>
    <w:p w14:paraId="60C77DA1" w14:textId="77777777" w:rsidR="0077150B" w:rsidRDefault="0077150B" w:rsidP="0077150B">
      <w:r>
        <w:rPr>
          <w:noProof/>
        </w:rPr>
        <w:drawing>
          <wp:inline distT="0" distB="0" distL="0" distR="0" wp14:anchorId="5A22AA4B" wp14:editId="7EEBD2DD">
            <wp:extent cx="5852160" cy="796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uncompr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54F" w14:textId="4048D69A" w:rsidR="0077150B" w:rsidRDefault="0077150B">
      <w:pPr>
        <w:pStyle w:val="ListBullet2"/>
      </w:pPr>
      <w:r>
        <w:t xml:space="preserve">Click </w:t>
      </w:r>
      <w:r w:rsidRPr="00724BD1">
        <w:rPr>
          <w:b/>
        </w:rPr>
        <w:t>R</w:t>
      </w:r>
      <w:ins w:id="52" w:author="Alexander Ulvila" w:date="2016-01-20T11:25:00Z">
        <w:r w:rsidR="000D103B">
          <w:rPr>
            <w:b/>
          </w:rPr>
          <w:t>un</w:t>
        </w:r>
      </w:ins>
      <w:del w:id="53" w:author="Alexander Ulvila" w:date="2016-01-20T11:25:00Z">
        <w:r w:rsidRPr="00724BD1" w:rsidDel="000D103B">
          <w:rPr>
            <w:b/>
          </w:rPr>
          <w:delText>UN</w:delText>
        </w:r>
      </w:del>
      <w:r>
        <w:t xml:space="preserve"> to install software</w:t>
      </w:r>
      <w:r w:rsidR="00055C4C">
        <w:t>:</w:t>
      </w:r>
    </w:p>
    <w:p w14:paraId="7E404025" w14:textId="77777777" w:rsidR="0077150B" w:rsidRDefault="0077150B" w:rsidP="0077150B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auto"/>
          <w:sz w:val="30"/>
          <w:szCs w:val="30"/>
        </w:rPr>
      </w:pPr>
      <w:r>
        <w:rPr>
          <w:noProof/>
        </w:rPr>
        <w:drawing>
          <wp:inline distT="0" distB="0" distL="0" distR="0" wp14:anchorId="38055D66" wp14:editId="35003599">
            <wp:extent cx="3251200" cy="220052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284" cy="22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D397" w14:textId="77777777" w:rsidR="0077150B" w:rsidRDefault="0077150B" w:rsidP="0077150B"/>
    <w:p w14:paraId="0266FCFC" w14:textId="78C40EB3" w:rsidR="0077150B" w:rsidRDefault="0077150B">
      <w:pPr>
        <w:pStyle w:val="ListBullet2"/>
      </w:pPr>
      <w:r>
        <w:t xml:space="preserve">Select </w:t>
      </w:r>
      <w:ins w:id="54" w:author="Alexander Ulvila" w:date="2016-01-20T11:22:00Z">
        <w:r w:rsidR="000D103B">
          <w:t xml:space="preserve">a new </w:t>
        </w:r>
      </w:ins>
      <w:ins w:id="55" w:author="Alexander Ulvila" w:date="2016-01-20T11:23:00Z">
        <w:r w:rsidR="000D103B">
          <w:t>i</w:t>
        </w:r>
      </w:ins>
      <w:del w:id="56" w:author="Alexander Ulvila" w:date="2016-01-20T11:23:00Z">
        <w:r w:rsidDel="000D103B">
          <w:delText>I</w:delText>
        </w:r>
      </w:del>
      <w:r>
        <w:t xml:space="preserve">nstallation </w:t>
      </w:r>
      <w:ins w:id="57" w:author="Alexander Ulvila" w:date="2016-01-20T11:23:00Z">
        <w:r w:rsidR="000D103B">
          <w:t>f</w:t>
        </w:r>
      </w:ins>
      <w:del w:id="58" w:author="Alexander Ulvila" w:date="2016-01-20T11:23:00Z">
        <w:r w:rsidDel="000D103B">
          <w:delText>F</w:delText>
        </w:r>
      </w:del>
      <w:r>
        <w:t xml:space="preserve">older </w:t>
      </w:r>
      <w:ins w:id="59" w:author="Alexander Ulvila" w:date="2016-01-20T11:22:00Z">
        <w:r w:rsidR="000D103B">
          <w:t xml:space="preserve">with </w:t>
        </w:r>
        <w:r w:rsidR="000D103B" w:rsidRPr="000D103B">
          <w:rPr>
            <w:b/>
            <w:rPrChange w:id="60" w:author="Alexander Ulvila" w:date="2016-01-20T11:22:00Z">
              <w:rPr/>
            </w:rPrChange>
          </w:rPr>
          <w:t>Browse</w:t>
        </w:r>
        <w:r w:rsidR="000D103B">
          <w:t xml:space="preserve"> </w:t>
        </w:r>
      </w:ins>
      <w:r>
        <w:t xml:space="preserve">or leave </w:t>
      </w:r>
      <w:del w:id="61" w:author="Alexander Ulvila" w:date="2016-01-20T11:22:00Z">
        <w:r w:rsidDel="000D103B">
          <w:delText xml:space="preserve">at </w:delText>
        </w:r>
      </w:del>
      <w:ins w:id="62" w:author="Alexander Ulvila" w:date="2016-01-20T11:22:00Z">
        <w:r w:rsidR="000D103B">
          <w:t xml:space="preserve">the </w:t>
        </w:r>
      </w:ins>
      <w:r>
        <w:t>default:</w:t>
      </w:r>
    </w:p>
    <w:p w14:paraId="4403FAB5" w14:textId="77777777" w:rsidR="0077150B" w:rsidRPr="0064031E" w:rsidRDefault="0077150B" w:rsidP="0077150B">
      <w:pPr>
        <w:jc w:val="center"/>
      </w:pPr>
      <w:r>
        <w:rPr>
          <w:noProof/>
        </w:rPr>
        <w:drawing>
          <wp:inline distT="0" distB="0" distL="0" distR="0" wp14:anchorId="75C88811" wp14:editId="688EBA61">
            <wp:extent cx="3276600" cy="2688983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15_12-15-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03" cy="26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D434" w14:textId="4690FFA4" w:rsidR="004D19F2" w:rsidRDefault="004D19F2">
      <w:pPr>
        <w:spacing w:after="0"/>
      </w:pPr>
      <w:r>
        <w:br w:type="page"/>
      </w:r>
    </w:p>
    <w:p w14:paraId="43AC1FB4" w14:textId="77777777" w:rsidR="0077150B" w:rsidRDefault="0077150B" w:rsidP="0077150B"/>
    <w:p w14:paraId="459ABB03" w14:textId="194127F9" w:rsidR="0077150B" w:rsidRDefault="0077150B">
      <w:pPr>
        <w:pStyle w:val="ListBullet2"/>
      </w:pPr>
      <w:r>
        <w:t xml:space="preserve">Click </w:t>
      </w:r>
      <w:r w:rsidRPr="009F2F01">
        <w:rPr>
          <w:b/>
        </w:rPr>
        <w:t>N</w:t>
      </w:r>
      <w:ins w:id="63" w:author="Alexander Ulvila" w:date="2016-01-20T11:25:00Z">
        <w:r w:rsidR="000D103B">
          <w:rPr>
            <w:b/>
          </w:rPr>
          <w:t>ext</w:t>
        </w:r>
      </w:ins>
      <w:del w:id="64" w:author="Alexander Ulvila" w:date="2016-01-20T11:25:00Z">
        <w:r w:rsidR="00724BD1" w:rsidDel="000D103B">
          <w:rPr>
            <w:b/>
          </w:rPr>
          <w:delText>EXT</w:delText>
        </w:r>
      </w:del>
      <w:r>
        <w:t xml:space="preserve"> to start </w:t>
      </w:r>
      <w:ins w:id="65" w:author="Alexander Ulvila" w:date="2016-01-20T11:23:00Z">
        <w:r w:rsidR="000D103B">
          <w:t>i</w:t>
        </w:r>
      </w:ins>
      <w:del w:id="66" w:author="Alexander Ulvila" w:date="2016-01-20T11:23:00Z">
        <w:r w:rsidDel="000D103B">
          <w:delText>I</w:delText>
        </w:r>
      </w:del>
      <w:r>
        <w:t>nstallation:</w:t>
      </w:r>
    </w:p>
    <w:p w14:paraId="5C05400C" w14:textId="77777777" w:rsidR="0077150B" w:rsidRDefault="0077150B" w:rsidP="0077150B">
      <w:pPr>
        <w:jc w:val="center"/>
      </w:pPr>
      <w:r>
        <w:rPr>
          <w:noProof/>
        </w:rPr>
        <w:drawing>
          <wp:inline distT="0" distB="0" distL="0" distR="0" wp14:anchorId="3E38B56A" wp14:editId="209485D1">
            <wp:extent cx="3508587" cy="287936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15_12-15-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06" cy="28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0405" w14:textId="398C2C03" w:rsidR="0077150B" w:rsidRDefault="0077150B">
      <w:pPr>
        <w:pStyle w:val="ListBullet2"/>
      </w:pPr>
      <w:r>
        <w:t xml:space="preserve">Click </w:t>
      </w:r>
      <w:r w:rsidRPr="00724BD1">
        <w:rPr>
          <w:b/>
        </w:rPr>
        <w:t xml:space="preserve">I </w:t>
      </w:r>
      <w:ins w:id="67" w:author="Alexander Ulvila" w:date="2016-01-20T11:23:00Z">
        <w:r w:rsidR="000D103B">
          <w:rPr>
            <w:b/>
          </w:rPr>
          <w:t>A</w:t>
        </w:r>
      </w:ins>
      <w:del w:id="68" w:author="Alexander Ulvila" w:date="2016-01-20T11:23:00Z">
        <w:r w:rsidRPr="00724BD1" w:rsidDel="000D103B">
          <w:rPr>
            <w:b/>
          </w:rPr>
          <w:delText>a</w:delText>
        </w:r>
      </w:del>
      <w:r w:rsidRPr="00724BD1">
        <w:rPr>
          <w:b/>
        </w:rPr>
        <w:t>gree</w:t>
      </w:r>
      <w:r>
        <w:t xml:space="preserve"> </w:t>
      </w:r>
      <w:r w:rsidR="00724BD1">
        <w:t xml:space="preserve">to </w:t>
      </w:r>
      <w:ins w:id="69" w:author="Alexander Ulvila" w:date="2016-01-20T11:23:00Z">
        <w:r w:rsidR="000D103B">
          <w:t xml:space="preserve">the </w:t>
        </w:r>
      </w:ins>
      <w:r w:rsidR="00724BD1">
        <w:t>EULA</w:t>
      </w:r>
      <w:r>
        <w:t xml:space="preserve"> </w:t>
      </w:r>
      <w:ins w:id="70" w:author="Alexander Ulvila" w:date="2016-01-20T11:23:00Z">
        <w:r w:rsidR="000D103B">
          <w:t xml:space="preserve">after reading </w:t>
        </w:r>
      </w:ins>
      <w:r>
        <w:t xml:space="preserve">and </w:t>
      </w:r>
      <w:ins w:id="71" w:author="Alexander Ulvila" w:date="2016-01-20T11:23:00Z">
        <w:r w:rsidR="000D103B">
          <w:t xml:space="preserve">then </w:t>
        </w:r>
      </w:ins>
      <w:r w:rsidR="00724BD1" w:rsidRPr="00724BD1">
        <w:rPr>
          <w:b/>
        </w:rPr>
        <w:t>N</w:t>
      </w:r>
      <w:ins w:id="72" w:author="Alexander Ulvila" w:date="2016-01-20T11:25:00Z">
        <w:r w:rsidR="000D103B">
          <w:rPr>
            <w:b/>
          </w:rPr>
          <w:t>ext</w:t>
        </w:r>
      </w:ins>
      <w:del w:id="73" w:author="Alexander Ulvila" w:date="2016-01-20T11:25:00Z">
        <w:r w:rsidR="00724BD1" w:rsidRPr="00724BD1" w:rsidDel="000D103B">
          <w:rPr>
            <w:b/>
          </w:rPr>
          <w:delText>EXT</w:delText>
        </w:r>
      </w:del>
      <w:r>
        <w:t xml:space="preserve"> to finish </w:t>
      </w:r>
      <w:commentRangeStart w:id="74"/>
      <w:r>
        <w:t>installation</w:t>
      </w:r>
      <w:commentRangeEnd w:id="74"/>
      <w:r w:rsidR="00122F72">
        <w:rPr>
          <w:rStyle w:val="CommentReference"/>
          <w:rFonts w:eastAsiaTheme="minorEastAsia" w:cstheme="minorBidi"/>
          <w:color w:val="262626" w:themeColor="text1" w:themeTint="D9"/>
        </w:rPr>
        <w:commentReference w:id="74"/>
      </w:r>
      <w:r>
        <w:t>:</w:t>
      </w:r>
    </w:p>
    <w:p w14:paraId="00E210BB" w14:textId="77777777" w:rsidR="0077150B" w:rsidRDefault="0077150B" w:rsidP="0077150B">
      <w:pPr>
        <w:jc w:val="center"/>
      </w:pPr>
      <w:r>
        <w:rPr>
          <w:noProof/>
        </w:rPr>
        <w:drawing>
          <wp:inline distT="0" distB="0" distL="0" distR="0" wp14:anchorId="7CDE6263" wp14:editId="7A716A65">
            <wp:extent cx="3144520" cy="2580590"/>
            <wp:effectExtent l="0" t="0" r="508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15_12-15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14" cy="25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9266" w14:textId="3D491029" w:rsidR="004D19F2" w:rsidDel="000D103B" w:rsidRDefault="004D19F2">
      <w:pPr>
        <w:spacing w:after="0"/>
        <w:rPr>
          <w:del w:id="75" w:author="Alexander Ulvila" w:date="2016-01-20T11:24:00Z"/>
        </w:rPr>
      </w:pPr>
      <w:r>
        <w:br w:type="page"/>
      </w:r>
    </w:p>
    <w:p w14:paraId="17E58E0E" w14:textId="77777777" w:rsidR="00724BD1" w:rsidRDefault="00724BD1">
      <w:pPr>
        <w:spacing w:after="0"/>
        <w:pPrChange w:id="76" w:author="Alexander Ulvila" w:date="2016-01-20T11:24:00Z">
          <w:pPr/>
        </w:pPrChange>
      </w:pPr>
    </w:p>
    <w:p w14:paraId="0D05434D" w14:textId="77777777" w:rsidR="0077150B" w:rsidRDefault="0077150B" w:rsidP="00724BD1">
      <w:pPr>
        <w:pStyle w:val="Heading1"/>
      </w:pPr>
      <w:bookmarkStart w:id="77" w:name="_INSTALL_LICENSE"/>
      <w:bookmarkStart w:id="78" w:name="_INSTALL_LICENSE_1"/>
      <w:bookmarkEnd w:id="77"/>
      <w:bookmarkEnd w:id="78"/>
      <w:r>
        <w:t>INSTALL LICENSE</w:t>
      </w:r>
    </w:p>
    <w:p w14:paraId="502735CA" w14:textId="1B08145F" w:rsidR="00F75A76" w:rsidRDefault="00F75A76">
      <w:pPr>
        <w:pStyle w:val="ListBullet2"/>
      </w:pPr>
      <w:r>
        <w:t xml:space="preserve">Download </w:t>
      </w:r>
      <w:r w:rsidR="00055C4C">
        <w:t xml:space="preserve">the </w:t>
      </w:r>
      <w:r>
        <w:t xml:space="preserve">license file </w:t>
      </w:r>
      <w:r w:rsidR="00724BD1">
        <w:t xml:space="preserve">you received from SynGlyphX </w:t>
      </w:r>
      <w:r w:rsidR="00055C4C">
        <w:t xml:space="preserve">to your hard drive </w:t>
      </w:r>
      <w:r>
        <w:t>that</w:t>
      </w:r>
      <w:r w:rsidR="00055C4C">
        <w:t xml:space="preserve"> (if you have</w:t>
      </w:r>
      <w:ins w:id="79" w:author="Alexander Ulvila" w:date="2016-01-20T11:24:00Z">
        <w:r w:rsidR="000D103B">
          <w:t xml:space="preserve"> not</w:t>
        </w:r>
      </w:ins>
      <w:del w:id="80" w:author="Alexander Ulvila" w:date="2016-01-20T11:24:00Z">
        <w:r w:rsidR="00055C4C" w:rsidDel="000D103B">
          <w:delText>n’t</w:delText>
        </w:r>
      </w:del>
      <w:r w:rsidR="00055C4C">
        <w:t xml:space="preserve"> already):</w:t>
      </w:r>
    </w:p>
    <w:p w14:paraId="0F9663DE" w14:textId="2C1D1368" w:rsidR="0077150B" w:rsidRPr="0064031E" w:rsidRDefault="0077150B">
      <w:pPr>
        <w:pStyle w:val="ListBullet2"/>
      </w:pPr>
      <w:r>
        <w:t xml:space="preserve">Double click on </w:t>
      </w:r>
      <w:r w:rsidR="00F75A76">
        <w:t>any one of the</w:t>
      </w:r>
      <w:r>
        <w:t xml:space="preserve"> shortcut icon</w:t>
      </w:r>
      <w:r w:rsidR="00F75A76">
        <w:t>s</w:t>
      </w:r>
      <w:r>
        <w:t xml:space="preserve"> </w:t>
      </w:r>
      <w:r w:rsidR="00F75A76">
        <w:t>located on</w:t>
      </w:r>
      <w:r>
        <w:t xml:space="preserve"> desktop </w:t>
      </w:r>
      <w:r w:rsidR="00F75A76">
        <w:t xml:space="preserve">to launch </w:t>
      </w:r>
      <w:ins w:id="81" w:author="Alexander Ulvila" w:date="2016-01-20T11:24:00Z">
        <w:r w:rsidR="000D103B">
          <w:t xml:space="preserve">the </w:t>
        </w:r>
      </w:ins>
      <w:r w:rsidR="00F75A76">
        <w:t>software</w:t>
      </w:r>
      <w:r w:rsidR="004E5739">
        <w:t>:</w:t>
      </w:r>
    </w:p>
    <w:p w14:paraId="1781E337" w14:textId="3CDB3CF1" w:rsidR="0077150B" w:rsidRDefault="0077150B" w:rsidP="0077150B">
      <w:pPr>
        <w:jc w:val="center"/>
      </w:pPr>
    </w:p>
    <w:p w14:paraId="6CF664DB" w14:textId="217E5A9F" w:rsidR="00E55EFA" w:rsidRDefault="00F75A76" w:rsidP="00F75A76">
      <w:pPr>
        <w:jc w:val="center"/>
      </w:pPr>
      <w:r>
        <w:rPr>
          <w:noProof/>
        </w:rPr>
        <w:drawing>
          <wp:inline distT="0" distB="0" distL="0" distR="0" wp14:anchorId="07675677" wp14:editId="1C778324">
            <wp:extent cx="1905000" cy="133489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tcu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38" cy="13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0DF" w14:textId="77777777" w:rsidR="00F75A76" w:rsidRDefault="00F75A76" w:rsidP="00F75A76">
      <w:pPr>
        <w:jc w:val="center"/>
      </w:pPr>
    </w:p>
    <w:p w14:paraId="4AC9AE68" w14:textId="4A1F3DD1" w:rsidR="00F75A76" w:rsidRDefault="004E5739">
      <w:pPr>
        <w:pStyle w:val="ListBullet2"/>
      </w:pPr>
      <w:r>
        <w:t xml:space="preserve">The </w:t>
      </w:r>
      <w:r w:rsidRPr="000D103B">
        <w:rPr>
          <w:b/>
          <w:rPrChange w:id="82" w:author="Alexander Ulvila" w:date="2016-01-20T11:26:00Z">
            <w:rPr/>
          </w:rPrChange>
        </w:rPr>
        <w:t>Licensing</w:t>
      </w:r>
      <w:r w:rsidR="00F75A76" w:rsidRPr="000D103B">
        <w:rPr>
          <w:b/>
          <w:rPrChange w:id="83" w:author="Alexander Ulvila" w:date="2016-01-20T11:26:00Z">
            <w:rPr/>
          </w:rPrChange>
        </w:rPr>
        <w:t xml:space="preserve"> </w:t>
      </w:r>
      <w:ins w:id="84" w:author="Alexander Ulvila" w:date="2016-01-20T11:25:00Z">
        <w:r w:rsidR="000D103B" w:rsidRPr="000D103B">
          <w:rPr>
            <w:b/>
            <w:rPrChange w:id="85" w:author="Alexander Ulvila" w:date="2016-01-20T11:26:00Z">
              <w:rPr/>
            </w:rPrChange>
          </w:rPr>
          <w:t>Status</w:t>
        </w:r>
        <w:r w:rsidR="000D103B">
          <w:t xml:space="preserve"> </w:t>
        </w:r>
      </w:ins>
      <w:del w:id="86" w:author="Alexander Ulvila" w:date="2016-01-20T11:26:00Z">
        <w:r w:rsidR="00F75A76" w:rsidDel="000D103B">
          <w:delText xml:space="preserve">warning </w:delText>
        </w:r>
      </w:del>
      <w:r>
        <w:t xml:space="preserve">dialog box </w:t>
      </w:r>
      <w:r w:rsidR="00F75A76">
        <w:t>will come up</w:t>
      </w:r>
      <w:r w:rsidR="00055C4C">
        <w:t>:</w:t>
      </w:r>
    </w:p>
    <w:p w14:paraId="3634ABFD" w14:textId="77777777" w:rsidR="00F75A76" w:rsidRDefault="00F75A76" w:rsidP="00F75A76">
      <w:pPr>
        <w:jc w:val="center"/>
      </w:pPr>
    </w:p>
    <w:p w14:paraId="0D73226C" w14:textId="2EBA00DF" w:rsidR="00F75A76" w:rsidRDefault="00F75A76" w:rsidP="00F75A76">
      <w:pPr>
        <w:jc w:val="center"/>
      </w:pPr>
      <w:r>
        <w:rPr>
          <w:noProof/>
        </w:rPr>
        <w:drawing>
          <wp:inline distT="0" distB="0" distL="0" distR="0" wp14:anchorId="30C04441" wp14:editId="005EB134">
            <wp:extent cx="4064000" cy="141767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7EB9" w14:textId="77777777" w:rsidR="00724BD1" w:rsidRDefault="00724BD1">
      <w:pPr>
        <w:spacing w:after="0"/>
      </w:pPr>
    </w:p>
    <w:p w14:paraId="425E0F0E" w14:textId="215B2EBE" w:rsidR="004D19F2" w:rsidRDefault="00724BD1">
      <w:pPr>
        <w:pStyle w:val="ListBullet2"/>
      </w:pPr>
      <w:r>
        <w:t xml:space="preserve">Click </w:t>
      </w:r>
      <w:r w:rsidRPr="00724BD1">
        <w:rPr>
          <w:b/>
        </w:rPr>
        <w:t xml:space="preserve">OK </w:t>
      </w:r>
      <w:r w:rsidR="004D19F2">
        <w:br w:type="page"/>
      </w:r>
    </w:p>
    <w:p w14:paraId="64ED0CFA" w14:textId="77777777" w:rsidR="004D19F2" w:rsidRDefault="004D19F2" w:rsidP="00F75A76">
      <w:pPr>
        <w:jc w:val="center"/>
      </w:pPr>
    </w:p>
    <w:p w14:paraId="5D04623C" w14:textId="77777777" w:rsidR="00F75A76" w:rsidRDefault="00F75A76" w:rsidP="00F75A76">
      <w:pPr>
        <w:jc w:val="center"/>
      </w:pPr>
    </w:p>
    <w:p w14:paraId="0C397FBA" w14:textId="79688F71" w:rsidR="00F75A76" w:rsidRDefault="004D19F2">
      <w:pPr>
        <w:pStyle w:val="ListBullet2"/>
      </w:pPr>
      <w:r>
        <w:t>C</w:t>
      </w:r>
      <w:r w:rsidR="00F75A76">
        <w:t xml:space="preserve">lick on the </w:t>
      </w:r>
      <w:r w:rsidR="00F75A76" w:rsidRPr="00724BD1">
        <w:rPr>
          <w:b/>
        </w:rPr>
        <w:t>I</w:t>
      </w:r>
      <w:ins w:id="87" w:author="Alexander Ulvila" w:date="2016-01-20T11:26:00Z">
        <w:r w:rsidR="000D103B">
          <w:rPr>
            <w:b/>
          </w:rPr>
          <w:t>nstall</w:t>
        </w:r>
      </w:ins>
      <w:del w:id="88" w:author="Alexander Ulvila" w:date="2016-01-20T11:26:00Z">
        <w:r w:rsidR="00F75A76" w:rsidRPr="00724BD1" w:rsidDel="000D103B">
          <w:rPr>
            <w:b/>
          </w:rPr>
          <w:delText>NSTALL</w:delText>
        </w:r>
      </w:del>
      <w:r w:rsidR="00F75A76" w:rsidRPr="00724BD1">
        <w:rPr>
          <w:b/>
        </w:rPr>
        <w:t xml:space="preserve"> N</w:t>
      </w:r>
      <w:ins w:id="89" w:author="Alexander Ulvila" w:date="2016-01-20T11:26:00Z">
        <w:r w:rsidR="000D103B">
          <w:rPr>
            <w:b/>
          </w:rPr>
          <w:t>ew</w:t>
        </w:r>
      </w:ins>
      <w:del w:id="90" w:author="Alexander Ulvila" w:date="2016-01-20T11:26:00Z">
        <w:r w:rsidR="00F75A76" w:rsidRPr="00724BD1" w:rsidDel="000D103B">
          <w:rPr>
            <w:b/>
          </w:rPr>
          <w:delText>EW</w:delText>
        </w:r>
      </w:del>
      <w:r w:rsidR="00F75A76" w:rsidRPr="00724BD1">
        <w:rPr>
          <w:b/>
        </w:rPr>
        <w:t xml:space="preserve"> </w:t>
      </w:r>
      <w:r w:rsidR="00F75A76" w:rsidRPr="000D103B">
        <w:rPr>
          <w:b/>
        </w:rPr>
        <w:t>L</w:t>
      </w:r>
      <w:ins w:id="91" w:author="Alexander Ulvila" w:date="2016-01-20T11:26:00Z">
        <w:r w:rsidR="000D103B" w:rsidRPr="000D103B">
          <w:rPr>
            <w:b/>
          </w:rPr>
          <w:t>icense</w:t>
        </w:r>
      </w:ins>
      <w:del w:id="92" w:author="Alexander Ulvila" w:date="2016-01-20T11:26:00Z">
        <w:r w:rsidR="00F75A76" w:rsidRPr="000D103B" w:rsidDel="000D103B">
          <w:rPr>
            <w:b/>
          </w:rPr>
          <w:delText>ICENSE</w:delText>
        </w:r>
      </w:del>
      <w:r w:rsidR="00F75A76" w:rsidRPr="000D103B">
        <w:rPr>
          <w:b/>
          <w:rPrChange w:id="93" w:author="Alexander Ulvila" w:date="2016-01-20T11:26:00Z">
            <w:rPr/>
          </w:rPrChange>
        </w:rPr>
        <w:t xml:space="preserve"> </w:t>
      </w:r>
      <w:ins w:id="94" w:author="Alexander Ulvila" w:date="2016-01-20T11:26:00Z">
        <w:r w:rsidR="000D103B" w:rsidRPr="000D103B">
          <w:rPr>
            <w:b/>
            <w:rPrChange w:id="95" w:author="Alexander Ulvila" w:date="2016-01-20T11:26:00Z">
              <w:rPr/>
            </w:rPrChange>
          </w:rPr>
          <w:t>File</w:t>
        </w:r>
      </w:ins>
      <w:del w:id="96" w:author="Alexander Ulvila" w:date="2016-01-20T11:26:00Z">
        <w:r w:rsidR="00F75A76" w:rsidRPr="000D103B" w:rsidDel="000D103B">
          <w:rPr>
            <w:b/>
            <w:rPrChange w:id="97" w:author="Alexander Ulvila" w:date="2016-01-20T11:26:00Z">
              <w:rPr/>
            </w:rPrChange>
          </w:rPr>
          <w:delText>file</w:delText>
        </w:r>
      </w:del>
      <w:r w:rsidR="00F75A76">
        <w:t xml:space="preserve"> button </w:t>
      </w:r>
      <w:ins w:id="98" w:author="Alexander Ulvila" w:date="2016-01-20T11:27:00Z">
        <w:r w:rsidR="000D103B">
          <w:t xml:space="preserve">located </w:t>
        </w:r>
      </w:ins>
      <w:r w:rsidR="00F75A76">
        <w:t xml:space="preserve">on </w:t>
      </w:r>
      <w:ins w:id="99" w:author="Alexander Ulvila" w:date="2016-01-20T11:27:00Z">
        <w:r w:rsidR="000D103B">
          <w:t xml:space="preserve">the </w:t>
        </w:r>
      </w:ins>
      <w:r w:rsidR="00F75A76">
        <w:t>lower left on this dialog box</w:t>
      </w:r>
      <w:r w:rsidR="00055C4C">
        <w:t>:</w:t>
      </w:r>
      <w:r w:rsidR="00F75A76">
        <w:t xml:space="preserve"> </w:t>
      </w:r>
    </w:p>
    <w:p w14:paraId="14E5B394" w14:textId="2D77B1E8" w:rsidR="00F75A76" w:rsidRDefault="00F75A76" w:rsidP="00F75A76">
      <w:pPr>
        <w:jc w:val="center"/>
      </w:pPr>
      <w:r>
        <w:rPr>
          <w:noProof/>
        </w:rPr>
        <w:drawing>
          <wp:inline distT="0" distB="0" distL="0" distR="0" wp14:anchorId="63F0D324" wp14:editId="77196469">
            <wp:extent cx="4256165" cy="26670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95" cy="26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50C1" w14:textId="77777777" w:rsidR="00F75A76" w:rsidRDefault="00F75A76" w:rsidP="00F75A76">
      <w:pPr>
        <w:jc w:val="center"/>
      </w:pPr>
    </w:p>
    <w:p w14:paraId="08431412" w14:textId="79F7B64E" w:rsidR="00F75A76" w:rsidRDefault="00F75A76">
      <w:pPr>
        <w:pStyle w:val="ListBullet2"/>
      </w:pPr>
      <w:r>
        <w:t>Find</w:t>
      </w:r>
      <w:ins w:id="100" w:author="Alexander Ulvila" w:date="2016-01-20T11:27:00Z">
        <w:r w:rsidR="000D103B">
          <w:t xml:space="preserve"> a</w:t>
        </w:r>
      </w:ins>
      <w:r>
        <w:t xml:space="preserve"> license file on</w:t>
      </w:r>
      <w:ins w:id="101" w:author="Alexander Ulvila" w:date="2016-01-20T11:27:00Z">
        <w:r w:rsidR="000D103B">
          <w:t xml:space="preserve"> your </w:t>
        </w:r>
      </w:ins>
      <w:del w:id="102" w:author="Alexander Ulvila" w:date="2016-01-20T11:27:00Z">
        <w:r w:rsidDel="000D103B">
          <w:delText xml:space="preserve"> </w:delText>
        </w:r>
      </w:del>
      <w:r>
        <w:t xml:space="preserve">hard drive. </w:t>
      </w:r>
      <w:r w:rsidR="00724BD1">
        <w:t xml:space="preserve">Click </w:t>
      </w:r>
      <w:r w:rsidR="00724BD1" w:rsidRPr="00724BD1">
        <w:rPr>
          <w:b/>
        </w:rPr>
        <w:t>O</w:t>
      </w:r>
      <w:ins w:id="103" w:author="Alexander Ulvila" w:date="2016-01-20T11:27:00Z">
        <w:r w:rsidR="000D103B">
          <w:rPr>
            <w:b/>
          </w:rPr>
          <w:t>pen</w:t>
        </w:r>
      </w:ins>
      <w:del w:id="104" w:author="Alexander Ulvila" w:date="2016-01-20T11:27:00Z">
        <w:r w:rsidR="00724BD1" w:rsidRPr="00724BD1" w:rsidDel="000D103B">
          <w:rPr>
            <w:b/>
          </w:rPr>
          <w:delText>PEN</w:delText>
        </w:r>
      </w:del>
      <w:ins w:id="105" w:author="Alexander Ulvila" w:date="2016-01-20T11:28:00Z">
        <w:r w:rsidR="0062341E">
          <w:t xml:space="preserve">, and the </w:t>
        </w:r>
      </w:ins>
      <w:del w:id="106" w:author="Alexander Ulvila" w:date="2016-01-20T11:28:00Z">
        <w:r w:rsidR="00724BD1" w:rsidDel="0062341E">
          <w:delText xml:space="preserve"> </w:delText>
        </w:r>
      </w:del>
      <w:ins w:id="107" w:author="Alexander Ulvila" w:date="2016-01-20T11:28:00Z">
        <w:r w:rsidR="0062341E">
          <w:t>s</w:t>
        </w:r>
      </w:ins>
      <w:del w:id="108" w:author="Alexander Ulvila" w:date="2016-01-20T11:28:00Z">
        <w:r w:rsidDel="0062341E">
          <w:delText>S</w:delText>
        </w:r>
      </w:del>
      <w:r>
        <w:t>oftware program will launch</w:t>
      </w:r>
      <w:r w:rsidR="00055C4C">
        <w:t>:</w:t>
      </w:r>
    </w:p>
    <w:p w14:paraId="7CCAB9B3" w14:textId="100BBEDC" w:rsidR="00F75A76" w:rsidRDefault="00F75A76" w:rsidP="00F75A76">
      <w:pPr>
        <w:jc w:val="center"/>
        <w:rPr>
          <w:ins w:id="109" w:author="Alexander Ulvila" w:date="2016-01-20T11:28:00Z"/>
        </w:rPr>
      </w:pPr>
      <w:r>
        <w:rPr>
          <w:noProof/>
        </w:rPr>
        <w:drawing>
          <wp:inline distT="0" distB="0" distL="0" distR="0" wp14:anchorId="61EB66AE" wp14:editId="66EBF555">
            <wp:extent cx="3733800" cy="21002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30" cy="21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BB97" w14:textId="70E7E66B" w:rsidR="0062341E" w:rsidRDefault="0062341E">
      <w:pPr>
        <w:rPr>
          <w:ins w:id="110" w:author="Alexander Ulvila" w:date="2016-01-20T11:28:00Z"/>
        </w:rPr>
        <w:pPrChange w:id="111" w:author="Alexander Ulvila" w:date="2016-01-20T11:28:00Z">
          <w:pPr>
            <w:jc w:val="center"/>
          </w:pPr>
        </w:pPrChange>
      </w:pPr>
    </w:p>
    <w:p w14:paraId="0B7F92F5" w14:textId="1757A41E" w:rsidR="0062341E" w:rsidRDefault="0062341E">
      <w:pPr>
        <w:pStyle w:val="ListBullet2"/>
        <w:pPrChange w:id="112" w:author="Alexander Ulvila" w:date="2016-01-20T11:36:00Z">
          <w:pPr>
            <w:jc w:val="center"/>
          </w:pPr>
        </w:pPrChange>
      </w:pPr>
      <w:ins w:id="113" w:author="Alexander Ulvila" w:date="2016-01-20T11:28:00Z">
        <w:r>
          <w:t>Installation should be complete.</w:t>
        </w:r>
      </w:ins>
    </w:p>
    <w:p w14:paraId="14F3329E" w14:textId="77777777" w:rsidR="00F75A76" w:rsidRDefault="00F75A76" w:rsidP="00F75A76">
      <w:pPr>
        <w:jc w:val="center"/>
      </w:pPr>
    </w:p>
    <w:p w14:paraId="50E99AAF" w14:textId="3F557E7A" w:rsidR="004D19F2" w:rsidRDefault="004D19F2">
      <w:pPr>
        <w:spacing w:after="0"/>
      </w:pPr>
      <w:r>
        <w:br w:type="page"/>
      </w:r>
    </w:p>
    <w:p w14:paraId="4DE1D1E8" w14:textId="77777777" w:rsidR="00F75A76" w:rsidRDefault="00F75A76" w:rsidP="00F75A76">
      <w:pPr>
        <w:jc w:val="center"/>
      </w:pPr>
    </w:p>
    <w:p w14:paraId="6FC308D7" w14:textId="6B3E84F9" w:rsidR="006F3816" w:rsidRDefault="006F3816" w:rsidP="00724BD1">
      <w:pPr>
        <w:pStyle w:val="Heading1"/>
      </w:pPr>
      <w:bookmarkStart w:id="114" w:name="_open_a_.piz"/>
      <w:bookmarkStart w:id="115" w:name="_open_a_.piz_1"/>
      <w:bookmarkEnd w:id="114"/>
      <w:bookmarkEnd w:id="115"/>
      <w:commentRangeStart w:id="116"/>
      <w:r>
        <w:t>open</w:t>
      </w:r>
      <w:commentRangeEnd w:id="116"/>
      <w:r w:rsidR="00F653A5">
        <w:rPr>
          <w:rStyle w:val="CommentReference"/>
          <w:rFonts w:asciiTheme="majorHAnsi" w:eastAsiaTheme="minorEastAsia" w:hAnsiTheme="majorHAnsi" w:cstheme="minorBidi"/>
          <w:caps w:val="0"/>
          <w:color w:val="262626" w:themeColor="text1" w:themeTint="D9"/>
          <w:spacing w:val="0"/>
        </w:rPr>
        <w:commentReference w:id="116"/>
      </w:r>
      <w:r>
        <w:t xml:space="preserve"> a .piz file</w:t>
      </w:r>
    </w:p>
    <w:p w14:paraId="5991CEF6" w14:textId="48766F86" w:rsidR="006F3816" w:rsidRDefault="006F3816">
      <w:pPr>
        <w:pStyle w:val="ListBullet2"/>
      </w:pPr>
      <w:r>
        <w:t>Change the .</w:t>
      </w:r>
      <w:proofErr w:type="spellStart"/>
      <w:r>
        <w:t>piz</w:t>
      </w:r>
      <w:proofErr w:type="spellEnd"/>
      <w:r>
        <w:t xml:space="preserve"> file name to .zip</w:t>
      </w:r>
      <w:r w:rsidR="00055C4C">
        <w:t>:</w:t>
      </w:r>
    </w:p>
    <w:p w14:paraId="33157380" w14:textId="292B4227" w:rsidR="0062341E" w:rsidRDefault="0062341E">
      <w:pPr>
        <w:pStyle w:val="ListBullet2"/>
        <w:numPr>
          <w:ilvl w:val="0"/>
          <w:numId w:val="0"/>
        </w:numPr>
        <w:ind w:left="360"/>
        <w:rPr>
          <w:ins w:id="117" w:author="Alexander Ulvila" w:date="2016-01-20T11:32:00Z"/>
        </w:rPr>
        <w:pPrChange w:id="118" w:author="Alexander Ulvila" w:date="2016-01-20T11:36:00Z">
          <w:pPr>
            <w:pStyle w:val="ListBullet2"/>
          </w:pPr>
        </w:pPrChange>
      </w:pPr>
      <w:ins w:id="119" w:author="Alexander Ulvila" w:date="2016-01-20T11:32:00Z">
        <w:r w:rsidRPr="0028648E">
          <w:t>In order to send an executable file (.exe) through an email program</w:t>
        </w:r>
        <w:r>
          <w:t>,</w:t>
        </w:r>
        <w:r w:rsidRPr="0028648E">
          <w:t xml:space="preserve"> the file needs to be compressed into a .zip file. </w:t>
        </w:r>
      </w:ins>
      <w:ins w:id="120" w:author="Alexander Ulvila" w:date="2016-01-20T11:34:00Z">
        <w:r>
          <w:t>Sometimes</w:t>
        </w:r>
      </w:ins>
      <w:ins w:id="121" w:author="Alexander Ulvila" w:date="2016-01-20T11:32:00Z">
        <w:r>
          <w:t xml:space="preserve"> email services will block .zip files in their malware filter. </w:t>
        </w:r>
        <w:r w:rsidRPr="0028648E">
          <w:t>Because of this restriction, you will often receive your software program from SynGlyphX with the file extension changed to .</w:t>
        </w:r>
        <w:proofErr w:type="spellStart"/>
        <w:r w:rsidRPr="0028648E">
          <w:t>piz</w:t>
        </w:r>
        <w:proofErr w:type="spellEnd"/>
        <w:r w:rsidRPr="0028648E">
          <w:t>.</w:t>
        </w:r>
      </w:ins>
    </w:p>
    <w:p w14:paraId="74731BA2" w14:textId="5623B64C" w:rsidR="0062341E" w:rsidRPr="0028648E" w:rsidRDefault="0062341E">
      <w:pPr>
        <w:pStyle w:val="ListBullet2"/>
        <w:numPr>
          <w:ilvl w:val="0"/>
          <w:numId w:val="0"/>
        </w:numPr>
        <w:ind w:left="360"/>
        <w:rPr>
          <w:ins w:id="122" w:author="Alexander Ulvila" w:date="2016-01-20T11:32:00Z"/>
        </w:rPr>
        <w:pPrChange w:id="123" w:author="Alexander Ulvila" w:date="2016-01-20T11:36:00Z">
          <w:pPr>
            <w:pStyle w:val="ListBullet2"/>
          </w:pPr>
        </w:pPrChange>
      </w:pPr>
      <w:ins w:id="124" w:author="Alexander Ulvila" w:date="2016-01-20T11:32:00Z">
        <w:r w:rsidRPr="0028648E">
          <w:t xml:space="preserve">If file extensions are turned on, </w:t>
        </w:r>
        <w:r>
          <w:t xml:space="preserve">simply </w:t>
        </w:r>
        <w:r w:rsidRPr="0028648E">
          <w:t>click on the file name and change .</w:t>
        </w:r>
        <w:proofErr w:type="spellStart"/>
        <w:r w:rsidRPr="0028648E">
          <w:t>piz</w:t>
        </w:r>
        <w:proofErr w:type="spellEnd"/>
        <w:r w:rsidRPr="0028648E">
          <w:t xml:space="preserve"> to .zip:</w:t>
        </w:r>
      </w:ins>
    </w:p>
    <w:p w14:paraId="078D3A4B" w14:textId="3ACBF496" w:rsidR="0062341E" w:rsidRDefault="006F3816" w:rsidP="004E5739">
      <w:del w:id="125" w:author="Alexander Ulvila" w:date="2016-01-20T11:32:00Z">
        <w:r w:rsidDel="0062341E">
          <w:delText>In order to send an executable file (.exe) through a mail program the file needs to be compresse</w:delText>
        </w:r>
        <w:r w:rsidR="00724BD1" w:rsidDel="0062341E">
          <w:delText>d</w:delText>
        </w:r>
        <w:r w:rsidDel="0062341E">
          <w:delText xml:space="preserve"> into a .zip file</w:delText>
        </w:r>
        <w:r w:rsidR="00724BD1" w:rsidDel="0062341E">
          <w:delText xml:space="preserve"> and the extension changed to .piz</w:delText>
        </w:r>
        <w:r w:rsidDel="0062341E">
          <w:delText xml:space="preserve">. </w:delText>
        </w:r>
        <w:r w:rsidR="00724BD1" w:rsidDel="0062341E">
          <w:delText xml:space="preserve">Otherwise the computer will block any file that contains an </w:delText>
        </w:r>
        <w:r w:rsidR="0079076E" w:rsidDel="0062341E">
          <w:delText>.</w:delText>
        </w:r>
        <w:r w:rsidR="00724BD1" w:rsidDel="0062341E">
          <w:delText>ex</w:delText>
        </w:r>
        <w:r w:rsidR="0079076E" w:rsidDel="0062341E">
          <w:delText>e file. W</w:delText>
        </w:r>
        <w:r w:rsidDel="0062341E">
          <w:delText>hen you receive your software program in the mail from SynGlyph</w:delText>
        </w:r>
        <w:r w:rsidRPr="0079076E" w:rsidDel="0062341E">
          <w:rPr>
            <w:b/>
          </w:rPr>
          <w:delText>X</w:delText>
        </w:r>
        <w:r w:rsidDel="0062341E">
          <w:delText xml:space="preserve"> the file extension will often be changed to .piz.</w:delText>
        </w:r>
      </w:del>
      <w:ins w:id="126" w:author="Alexander Ulvila" w:date="2016-01-20T11:31:00Z">
        <w:r w:rsidR="0062341E">
          <w:t xml:space="preserve">                               </w:t>
        </w:r>
      </w:ins>
      <w:ins w:id="127" w:author="Alexander Ulvila" w:date="2016-01-20T11:39:00Z">
        <w:r w:rsidR="009D4726">
          <w:t xml:space="preserve">  </w:t>
        </w:r>
      </w:ins>
      <w:ins w:id="128" w:author="Alexander Ulvila" w:date="2016-01-20T11:31:00Z">
        <w:r w:rsidR="0062341E">
          <w:t xml:space="preserve">    </w:t>
        </w:r>
      </w:ins>
      <w:ins w:id="129" w:author="Alexander Ulvila" w:date="2016-01-20T11:30:00Z">
        <w:r w:rsidR="0062341E">
          <w:rPr>
            <w:noProof/>
          </w:rPr>
          <w:drawing>
            <wp:inline distT="0" distB="0" distL="0" distR="0" wp14:anchorId="4EF85EA5" wp14:editId="3BCCEF67">
              <wp:extent cx="3248025" cy="245141"/>
              <wp:effectExtent l="0" t="0" r="0" b="254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0273" cy="2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74982A8" w14:textId="77777777" w:rsidR="006F3816" w:rsidRDefault="006F3816" w:rsidP="00F75A76">
      <w:pPr>
        <w:jc w:val="center"/>
      </w:pPr>
    </w:p>
    <w:p w14:paraId="7349DD34" w14:textId="77777777" w:rsidR="004E5739" w:rsidRDefault="006F3816" w:rsidP="004E5739">
      <w:pPr>
        <w:pStyle w:val="Heading2"/>
      </w:pPr>
      <w:r>
        <w:t>If you can’t see the file extension .zip or .piz</w:t>
      </w:r>
    </w:p>
    <w:p w14:paraId="40EA3212" w14:textId="5CB186F1" w:rsidR="004E5739" w:rsidRDefault="004E5739">
      <w:pPr>
        <w:pStyle w:val="ListBullet2"/>
      </w:pPr>
      <w:r>
        <w:t>Go to CONTROL PANEL / FOLDER OPTIONS and click off the</w:t>
      </w:r>
      <w:r w:rsidRPr="0079076E">
        <w:rPr>
          <w:b/>
        </w:rPr>
        <w:t xml:space="preserve"> Hide extensions for known file types</w:t>
      </w:r>
      <w:r>
        <w:t xml:space="preserve"> option</w:t>
      </w:r>
      <w:r w:rsidR="00055C4C">
        <w:t>:</w:t>
      </w:r>
    </w:p>
    <w:p w14:paraId="13A77CC9" w14:textId="6E69B9E1" w:rsidR="004E5739" w:rsidRDefault="0079076E">
      <w:pPr>
        <w:pStyle w:val="ListBullet2"/>
        <w:numPr>
          <w:ilvl w:val="0"/>
          <w:numId w:val="0"/>
        </w:numPr>
        <w:ind w:left="720"/>
        <w:pPrChange w:id="130" w:author="Alexander Ulvila" w:date="2016-01-20T11:36:00Z">
          <w:pPr>
            <w:pStyle w:val="ListBullet2"/>
            <w:numPr>
              <w:numId w:val="0"/>
            </w:numPr>
            <w:ind w:left="720" w:firstLine="0"/>
            <w:jc w:val="center"/>
          </w:pPr>
        </w:pPrChange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9AC153" wp14:editId="33111D34">
                <wp:simplePos x="0" y="0"/>
                <wp:positionH relativeFrom="column">
                  <wp:posOffset>3324225</wp:posOffset>
                </wp:positionH>
                <wp:positionV relativeFrom="paragraph">
                  <wp:posOffset>2809875</wp:posOffset>
                </wp:positionV>
                <wp:extent cx="1390650" cy="457200"/>
                <wp:effectExtent l="57150" t="19050" r="76200" b="9525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E30EA9" id="Left Arrow 7" o:spid="_x0000_s1026" type="#_x0000_t66" style="position:absolute;margin-left:261.75pt;margin-top:221.25pt;width:109.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" adj="3551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ins w:id="131" w:author="Alexander Ulvila" w:date="2016-01-20T11:37:00Z">
        <w:r w:rsidR="0062341E">
          <w:t xml:space="preserve">                       </w:t>
        </w:r>
      </w:ins>
      <w:r w:rsidR="004E5739">
        <w:rPr>
          <w:noProof/>
        </w:rPr>
        <w:drawing>
          <wp:inline distT="0" distB="0" distL="0" distR="0" wp14:anchorId="716C4E51" wp14:editId="42506D95">
            <wp:extent cx="3344333" cy="40706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36" cy="40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1B18" w14:textId="51BE1660" w:rsidR="007F4B38" w:rsidRDefault="006F3816" w:rsidP="00F75A76">
      <w:pPr>
        <w:jc w:val="center"/>
      </w:pPr>
      <w:r>
        <w:t xml:space="preserve"> </w:t>
      </w:r>
    </w:p>
    <w:p w14:paraId="14385FC0" w14:textId="5CC209C8" w:rsidR="00EE0F68" w:rsidRDefault="00EE0F68">
      <w:pPr>
        <w:spacing w:after="0"/>
      </w:pPr>
      <w:del w:id="132" w:author="Alexander Ulvila" w:date="2016-01-20T11:34:00Z">
        <w:r w:rsidDel="0062341E">
          <w:br w:type="page"/>
        </w:r>
      </w:del>
    </w:p>
    <w:p w14:paraId="59E6F98A" w14:textId="77777777" w:rsidR="0079076E" w:rsidRDefault="0079076E" w:rsidP="007F4B38">
      <w:pPr>
        <w:spacing w:after="0"/>
      </w:pPr>
    </w:p>
    <w:p w14:paraId="0D001434" w14:textId="5713C609" w:rsidR="0079076E" w:rsidRDefault="0079076E" w:rsidP="0079076E">
      <w:pPr>
        <w:pStyle w:val="Heading2"/>
      </w:pPr>
      <w:r>
        <w:t>Change .piz to .zip</w:t>
      </w:r>
    </w:p>
    <w:p w14:paraId="4B034BBB" w14:textId="77777777" w:rsidR="00713D31" w:rsidRDefault="00713D31" w:rsidP="00713D31"/>
    <w:p w14:paraId="587D2930" w14:textId="445B8F90" w:rsidR="00713D31" w:rsidRDefault="00713D31">
      <w:pPr>
        <w:pStyle w:val="ListBullet2"/>
      </w:pPr>
      <w:r>
        <w:t>Right click on the</w:t>
      </w:r>
      <w:r w:rsidRPr="00713D31">
        <w:rPr>
          <w:b/>
        </w:rPr>
        <w:t xml:space="preserve"> .</w:t>
      </w:r>
      <w:proofErr w:type="spellStart"/>
      <w:r w:rsidRPr="00713D31">
        <w:rPr>
          <w:b/>
        </w:rPr>
        <w:t>piz</w:t>
      </w:r>
      <w:proofErr w:type="spellEnd"/>
      <w:r w:rsidRPr="00713D31">
        <w:rPr>
          <w:b/>
        </w:rPr>
        <w:t xml:space="preserve"> file</w:t>
      </w:r>
      <w:r>
        <w:t xml:space="preserve"> to open up dialog box. Click </w:t>
      </w:r>
      <w:r w:rsidRPr="00713D31">
        <w:rPr>
          <w:b/>
        </w:rPr>
        <w:t>RENAME</w:t>
      </w:r>
      <w:r>
        <w:t>.</w:t>
      </w:r>
    </w:p>
    <w:p w14:paraId="54A1F1A0" w14:textId="170EE937" w:rsidR="00713D31" w:rsidRDefault="00713D31" w:rsidP="00713D3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1591BD" wp14:editId="77DA2743">
                <wp:simplePos x="0" y="0"/>
                <wp:positionH relativeFrom="column">
                  <wp:posOffset>3810000</wp:posOffset>
                </wp:positionH>
                <wp:positionV relativeFrom="paragraph">
                  <wp:posOffset>527050</wp:posOffset>
                </wp:positionV>
                <wp:extent cx="977900" cy="484505"/>
                <wp:effectExtent l="50800" t="25400" r="88900" b="9969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12C424" id="Left Arrow 12" o:spid="_x0000_s1026" type="#_x0000_t66" style="position:absolute;margin-left:300pt;margin-top:41.5pt;width:77pt;height:38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" adj="5351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F108A4" wp14:editId="1335B1F6">
            <wp:extent cx="5486400" cy="1777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i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F4D9" w14:textId="77777777" w:rsidR="00713D31" w:rsidRDefault="00713D31" w:rsidP="00713D31"/>
    <w:p w14:paraId="22D5F171" w14:textId="2037C324" w:rsidR="00713D31" w:rsidRDefault="00713D31">
      <w:pPr>
        <w:pStyle w:val="ListBullet2"/>
      </w:pPr>
      <w:r>
        <w:t xml:space="preserve">Change the </w:t>
      </w:r>
      <w:r w:rsidRPr="00713D31">
        <w:rPr>
          <w:b/>
        </w:rPr>
        <w:t>.</w:t>
      </w:r>
      <w:proofErr w:type="spellStart"/>
      <w:r w:rsidRPr="00713D31">
        <w:rPr>
          <w:b/>
        </w:rPr>
        <w:t>piz</w:t>
      </w:r>
      <w:proofErr w:type="spellEnd"/>
      <w:r w:rsidRPr="00713D31">
        <w:rPr>
          <w:b/>
        </w:rPr>
        <w:t xml:space="preserve"> to .zip</w:t>
      </w:r>
      <w:r>
        <w:t xml:space="preserve">. Do not forget the dot! A warning dialog box will pop up. Click </w:t>
      </w:r>
      <w:r w:rsidRPr="00713D31">
        <w:rPr>
          <w:b/>
        </w:rPr>
        <w:t>YES</w:t>
      </w:r>
      <w:r>
        <w:t>.</w:t>
      </w:r>
    </w:p>
    <w:p w14:paraId="07FA4B5F" w14:textId="77777777" w:rsidR="00713D31" w:rsidRDefault="00713D31" w:rsidP="00713D31"/>
    <w:p w14:paraId="210BF27C" w14:textId="45EBBE33" w:rsidR="00EE0F68" w:rsidRDefault="00713D31" w:rsidP="00E742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AC105" wp14:editId="3F567A16">
                <wp:simplePos x="0" y="0"/>
                <wp:positionH relativeFrom="column">
                  <wp:posOffset>4114800</wp:posOffset>
                </wp:positionH>
                <wp:positionV relativeFrom="paragraph">
                  <wp:posOffset>481330</wp:posOffset>
                </wp:positionV>
                <wp:extent cx="977900" cy="484505"/>
                <wp:effectExtent l="50800" t="25400" r="88900" b="9969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D2D091" id="Left Arrow 14" o:spid="_x0000_s1026" type="#_x0000_t66" style="position:absolute;margin-left:324pt;margin-top:37.9pt;width:77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" adj="5351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BFEFBA" wp14:editId="4C61D06B">
            <wp:extent cx="5486400" cy="2242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iz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F68" w:rsidSect="008D7317">
      <w:headerReference w:type="default" r:id="rId26"/>
      <w:footerReference w:type="default" r:id="rId27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enifer Bacon" w:date="2016-01-20T09:48:00Z" w:initials="JB">
    <w:p w14:paraId="2992219B" w14:textId="661FF98B" w:rsidR="00734AB1" w:rsidRDefault="00734AB1">
      <w:pPr>
        <w:pStyle w:val="CommentText"/>
      </w:pPr>
      <w:r>
        <w:rPr>
          <w:rStyle w:val="CommentReference"/>
        </w:rPr>
        <w:annotationRef/>
      </w:r>
    </w:p>
  </w:comment>
  <w:comment w:id="2" w:author="Jenifer Bacon" w:date="2016-01-26T06:48:00Z" w:initials="JB">
    <w:p w14:paraId="043059EB" w14:textId="4DF63056" w:rsidR="00DB79BC" w:rsidRDefault="00DB79BC">
      <w:pPr>
        <w:pStyle w:val="CommentText"/>
      </w:pPr>
      <w:r>
        <w:rPr>
          <w:rStyle w:val="CommentReference"/>
        </w:rPr>
        <w:annotationRef/>
      </w:r>
    </w:p>
  </w:comment>
  <w:comment w:id="37" w:author="Pam Kadlubek" w:date="2016-01-25T09:39:00Z" w:initials="PK">
    <w:p w14:paraId="5E38B567" w14:textId="0D5CB4FE" w:rsidR="00B823A8" w:rsidRDefault="00B823A8">
      <w:pPr>
        <w:pStyle w:val="CommentText"/>
      </w:pPr>
      <w:r>
        <w:rPr>
          <w:rStyle w:val="CommentReference"/>
        </w:rPr>
        <w:annotationRef/>
      </w:r>
      <w:r>
        <w:t>To extract I had to right click and then choose extract all</w:t>
      </w:r>
    </w:p>
  </w:comment>
  <w:comment w:id="74" w:author="Pam Kadlubek" w:date="2016-01-25T09:51:00Z" w:initials="PK">
    <w:p w14:paraId="297F69DC" w14:textId="554DE30A" w:rsidR="00122F72" w:rsidRDefault="00122F72">
      <w:pPr>
        <w:pStyle w:val="CommentText"/>
      </w:pPr>
      <w:r>
        <w:rPr>
          <w:rStyle w:val="CommentReference"/>
        </w:rPr>
        <w:annotationRef/>
      </w:r>
      <w:r>
        <w:t xml:space="preserve">You may want to consider adding a statement at completion of installation shortcut icons will be created and placed on the users desktop </w:t>
      </w:r>
    </w:p>
  </w:comment>
  <w:comment w:id="116" w:author="Jenifer Bacon" w:date="2016-01-26T07:14:00Z" w:initials="JB">
    <w:p w14:paraId="4214348F" w14:textId="1C3136CE" w:rsidR="00F653A5" w:rsidRDefault="00F653A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92219B" w15:done="0"/>
  <w15:commentEx w15:paraId="5E38B567" w15:done="0"/>
  <w15:commentEx w15:paraId="297F69D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003FF" w14:textId="77777777" w:rsidR="009505F2" w:rsidRDefault="009505F2" w:rsidP="004F4521">
      <w:pPr>
        <w:spacing w:after="0"/>
      </w:pPr>
      <w:r>
        <w:separator/>
      </w:r>
    </w:p>
  </w:endnote>
  <w:endnote w:type="continuationSeparator" w:id="0">
    <w:p w14:paraId="6DD902A9" w14:textId="77777777" w:rsidR="009505F2" w:rsidRDefault="009505F2" w:rsidP="004F45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Std Condensed">
    <w:panose1 w:val="020B0806030702030204"/>
    <w:charset w:val="00"/>
    <w:family w:val="auto"/>
    <w:pitch w:val="variable"/>
    <w:sig w:usb0="800000AF" w:usb1="4000204A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Std No.2">
    <w:panose1 w:val="020B0904040702020204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AD669" w14:textId="6ED711DE" w:rsidR="00EE0F68" w:rsidRPr="006A306F" w:rsidRDefault="00EE0F68" w:rsidP="004F4521">
    <w:pPr>
      <w:pStyle w:val="Footer"/>
      <w:jc w:val="center"/>
    </w:pPr>
    <w:r w:rsidRPr="004F4521">
      <w:t xml:space="preserve">Page </w:t>
    </w:r>
    <w:r w:rsidRPr="004F4521">
      <w:fldChar w:fldCharType="begin"/>
    </w:r>
    <w:r w:rsidRPr="004F4521">
      <w:instrText xml:space="preserve"> PAGE </w:instrText>
    </w:r>
    <w:r w:rsidRPr="004F4521">
      <w:fldChar w:fldCharType="separate"/>
    </w:r>
    <w:r w:rsidR="009A114A">
      <w:rPr>
        <w:noProof/>
      </w:rPr>
      <w:t>1</w:t>
    </w:r>
    <w:r w:rsidRPr="004F4521">
      <w:fldChar w:fldCharType="end"/>
    </w:r>
    <w:r w:rsidRPr="004F4521">
      <w:rPr>
        <w:rFonts w:ascii="Times New Roman" w:hAnsi="Times New Roman"/>
      </w:rPr>
      <w:tab/>
    </w:r>
    <w:r w:rsidRPr="004F4521">
      <w:rPr>
        <w:sz w:val="18"/>
        <w:szCs w:val="18"/>
      </w:rPr>
      <w:t xml:space="preserve">TRANSFORM DATA TO KNOWLEDGE. </w:t>
    </w:r>
    <w:r w:rsidRPr="004F4521">
      <w:rPr>
        <w:b/>
        <w:sz w:val="18"/>
        <w:szCs w:val="18"/>
      </w:rPr>
      <w:t>FASTER</w:t>
    </w:r>
    <w:r w:rsidRPr="004F4521">
      <w:rPr>
        <w:rFonts w:ascii="Times New Roman" w:hAnsi="Times New Roman"/>
        <w:b/>
        <w:sz w:val="18"/>
        <w:szCs w:val="18"/>
      </w:rPr>
      <w:t>.</w:t>
    </w:r>
    <w:r w:rsidRPr="004F4521">
      <w:rPr>
        <w:rFonts w:ascii="Times New Roman" w:hAnsi="Times New Roman"/>
      </w:rPr>
      <w:tab/>
    </w:r>
    <w:fldSimple w:instr=" DATE ">
      <w:ins w:id="133" w:author="Jenifer Bacon" w:date="2016-01-26T07:22:00Z">
        <w:r w:rsidR="009A114A">
          <w:rPr>
            <w:noProof/>
          </w:rPr>
          <w:t>1/26/16</w:t>
        </w:r>
      </w:ins>
      <w:ins w:id="134" w:author="Pam Kadlubek" w:date="2016-01-25T09:29:00Z">
        <w:del w:id="135" w:author="Jenifer Bacon" w:date="2016-01-26T06:47:00Z">
          <w:r w:rsidR="00B823A8" w:rsidDel="00DB79BC">
            <w:rPr>
              <w:noProof/>
            </w:rPr>
            <w:delText>1/25/2016</w:delText>
          </w:r>
        </w:del>
      </w:ins>
      <w:ins w:id="136" w:author="Pam Kadlubek [2]" w:date="2016-01-25T09:29:00Z">
        <w:del w:id="137" w:author="Jenifer Bacon" w:date="2016-01-26T06:47:00Z">
          <w:r w:rsidR="00B823A8" w:rsidDel="00DB79BC">
            <w:rPr>
              <w:noProof/>
            </w:rPr>
            <w:delText>1/25/2016</w:delText>
          </w:r>
        </w:del>
      </w:ins>
      <w:del w:id="138" w:author="Jenifer Bacon" w:date="2016-01-26T06:47:00Z">
        <w:r w:rsidR="000D103B" w:rsidDel="00DB79BC">
          <w:rPr>
            <w:noProof/>
          </w:rPr>
          <w:delText>1/20/2016</w:delText>
        </w:r>
      </w:del>
    </w:fldSimple>
  </w:p>
  <w:p w14:paraId="45103809" w14:textId="77777777" w:rsidR="00EE0F68" w:rsidRDefault="00EE0F68" w:rsidP="004F4521">
    <w:pPr>
      <w:pStyle w:val="Footer"/>
    </w:pPr>
  </w:p>
  <w:p w14:paraId="1A428C76" w14:textId="77777777" w:rsidR="00EE0F68" w:rsidRPr="004F4521" w:rsidRDefault="00EE0F68" w:rsidP="004F45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5903D" w14:textId="77777777" w:rsidR="009505F2" w:rsidRDefault="009505F2" w:rsidP="004F4521">
      <w:pPr>
        <w:spacing w:after="0"/>
      </w:pPr>
      <w:r>
        <w:separator/>
      </w:r>
    </w:p>
  </w:footnote>
  <w:footnote w:type="continuationSeparator" w:id="0">
    <w:p w14:paraId="2D287A8E" w14:textId="77777777" w:rsidR="009505F2" w:rsidRDefault="009505F2" w:rsidP="004F45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7"/>
      <w:gridCol w:w="4430"/>
    </w:tblGrid>
    <w:tr w:rsidR="00EE0F68" w14:paraId="18B4B027" w14:textId="77777777" w:rsidTr="004F4521">
      <w:trPr>
        <w:trHeight w:val="731"/>
      </w:trPr>
      <w:tc>
        <w:tcPr>
          <w:tcW w:w="5037" w:type="dxa"/>
        </w:tcPr>
        <w:p w14:paraId="29381BE3" w14:textId="77777777" w:rsidR="00EE0F68" w:rsidRDefault="00EE0F68" w:rsidP="00F75A76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99976CD" wp14:editId="5F6F4933">
                <wp:extent cx="2846070" cy="546100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ynGlyphX_tm_logo_s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607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0" w:type="dxa"/>
        </w:tcPr>
        <w:p w14:paraId="6892AE0D" w14:textId="77777777" w:rsidR="00EE0F68" w:rsidRDefault="00EE0F68" w:rsidP="00F75A76">
          <w:pPr>
            <w:pStyle w:val="Header"/>
            <w:jc w:val="right"/>
          </w:pPr>
        </w:p>
        <w:p w14:paraId="5E2C19B7" w14:textId="77777777" w:rsidR="00EE0F68" w:rsidRPr="00D01B38" w:rsidRDefault="00EE0F68" w:rsidP="00F75A76">
          <w:pPr>
            <w:pStyle w:val="Header"/>
          </w:pPr>
          <w:r w:rsidRPr="00464695">
            <w:t xml:space="preserve">Contact Info: (571) 733-9470 </w:t>
          </w:r>
          <w:hyperlink r:id="rId2" w:history="1">
            <w:r w:rsidRPr="00464695">
              <w:t>info@SynGlyphX.com</w:t>
            </w:r>
          </w:hyperlink>
        </w:p>
        <w:p w14:paraId="5CE35805" w14:textId="77777777" w:rsidR="00EE0F68" w:rsidRDefault="00EE0F68" w:rsidP="00F75A76">
          <w:pPr>
            <w:pStyle w:val="Header"/>
            <w:jc w:val="right"/>
          </w:pPr>
        </w:p>
      </w:tc>
    </w:tr>
  </w:tbl>
  <w:p w14:paraId="66D69711" w14:textId="77777777" w:rsidR="00EE0F68" w:rsidRDefault="00EE0F68" w:rsidP="004F45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1E86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592F4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9CE4B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D1A4E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22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54844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DB81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DE4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4EA3B4"/>
    <w:lvl w:ilvl="0">
      <w:start w:val="1"/>
      <w:numFmt w:val="decimal"/>
      <w:pStyle w:val="ListBullet2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FFFFFF88"/>
    <w:multiLevelType w:val="singleLevel"/>
    <w:tmpl w:val="1D7EE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7C8A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94AE8"/>
    <w:multiLevelType w:val="hybridMultilevel"/>
    <w:tmpl w:val="74625030"/>
    <w:lvl w:ilvl="0" w:tplc="00447BAA">
      <w:start w:val="1"/>
      <w:numFmt w:val="bullet"/>
      <w:pStyle w:val="Style1"/>
      <w:lvlText w:val=""/>
      <w:lvlJc w:val="left"/>
      <w:pPr>
        <w:ind w:left="720" w:firstLine="0"/>
      </w:pPr>
      <w:rPr>
        <w:rFonts w:ascii="Wingdings" w:hAnsi="Wingdings" w:hint="default"/>
      </w:rPr>
    </w:lvl>
    <w:lvl w:ilvl="1" w:tplc="7AA6D9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A8866">
      <w:start w:val="1"/>
      <w:numFmt w:val="bullet"/>
      <w:pStyle w:val="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62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008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C2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E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26B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5EC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1E0EF7"/>
    <w:multiLevelType w:val="hybridMultilevel"/>
    <w:tmpl w:val="AAFE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58B"/>
    <w:multiLevelType w:val="hybridMultilevel"/>
    <w:tmpl w:val="E5FEC17C"/>
    <w:lvl w:ilvl="0" w:tplc="623C16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Ulvila">
    <w15:presenceInfo w15:providerId="Windows Live" w15:userId="d662d5b5d42c31d6"/>
  </w15:person>
  <w15:person w15:author="Pam Kadlubek">
    <w15:presenceInfo w15:providerId="None" w15:userId=""/>
  </w15:person>
  <w15:person w15:author="Pam Kadlubek [2]">
    <w15:presenceInfo w15:providerId="Windows Live" w15:userId="2ff25b17f3bad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0B"/>
    <w:rsid w:val="00055C4C"/>
    <w:rsid w:val="000650B2"/>
    <w:rsid w:val="000A0E6E"/>
    <w:rsid w:val="000D103B"/>
    <w:rsid w:val="00122F72"/>
    <w:rsid w:val="00123966"/>
    <w:rsid w:val="00222DA8"/>
    <w:rsid w:val="003A6095"/>
    <w:rsid w:val="004D19F2"/>
    <w:rsid w:val="004E5739"/>
    <w:rsid w:val="004F4521"/>
    <w:rsid w:val="005D66C0"/>
    <w:rsid w:val="0062341E"/>
    <w:rsid w:val="00640FE5"/>
    <w:rsid w:val="006C4FAB"/>
    <w:rsid w:val="006F3816"/>
    <w:rsid w:val="00713D31"/>
    <w:rsid w:val="00724BD1"/>
    <w:rsid w:val="00734AB1"/>
    <w:rsid w:val="0077150B"/>
    <w:rsid w:val="0079076E"/>
    <w:rsid w:val="007F4B38"/>
    <w:rsid w:val="008D7317"/>
    <w:rsid w:val="008F496F"/>
    <w:rsid w:val="009505F2"/>
    <w:rsid w:val="009A114A"/>
    <w:rsid w:val="009D4726"/>
    <w:rsid w:val="00A304E3"/>
    <w:rsid w:val="00A62730"/>
    <w:rsid w:val="00B26442"/>
    <w:rsid w:val="00B823A8"/>
    <w:rsid w:val="00BC4053"/>
    <w:rsid w:val="00BD476D"/>
    <w:rsid w:val="00D61A02"/>
    <w:rsid w:val="00DB79BC"/>
    <w:rsid w:val="00E11CE6"/>
    <w:rsid w:val="00E55EFA"/>
    <w:rsid w:val="00E7425B"/>
    <w:rsid w:val="00E80511"/>
    <w:rsid w:val="00EE0F68"/>
    <w:rsid w:val="00F02ECA"/>
    <w:rsid w:val="00F653A5"/>
    <w:rsid w:val="00F75A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AE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0B"/>
    <w:pPr>
      <w:spacing w:after="120"/>
    </w:pPr>
    <w:rPr>
      <w:rFonts w:asciiTheme="majorHAnsi" w:hAnsiTheme="majorHAnsi"/>
      <w:color w:val="262626" w:themeColor="text1" w:themeTint="D9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150B"/>
    <w:pPr>
      <w:keepNext/>
      <w:keepLines/>
      <w:pBdr>
        <w:bottom w:val="single" w:sz="4" w:space="1" w:color="auto"/>
      </w:pBdr>
      <w:spacing w:before="280" w:after="280" w:line="276" w:lineRule="auto"/>
      <w:jc w:val="center"/>
      <w:outlineLvl w:val="0"/>
    </w:pPr>
    <w:rPr>
      <w:rFonts w:ascii="Franklin Gothic Std Condensed" w:eastAsiaTheme="majorEastAsia" w:hAnsi="Franklin Gothic Std Condensed" w:cstheme="majorBidi"/>
      <w:caps/>
      <w:color w:val="000090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150B"/>
    <w:pPr>
      <w:keepNext/>
      <w:keepLines/>
      <w:pBdr>
        <w:top w:val="single" w:sz="4" w:space="1" w:color="000090"/>
        <w:left w:val="single" w:sz="4" w:space="4" w:color="000090"/>
        <w:bottom w:val="single" w:sz="4" w:space="1" w:color="000090"/>
        <w:right w:val="single" w:sz="4" w:space="4" w:color="000090"/>
      </w:pBdr>
      <w:spacing w:before="200" w:after="200" w:line="276" w:lineRule="auto"/>
      <w:jc w:val="center"/>
      <w:outlineLvl w:val="1"/>
    </w:pPr>
    <w:rPr>
      <w:rFonts w:ascii="Franklin Gothic Std Condensed" w:eastAsiaTheme="majorEastAsia" w:hAnsi="Franklin Gothic Std Condensed" w:cstheme="majorBidi"/>
      <w:caps/>
      <w:color w:val="000090"/>
      <w:spacing w:val="4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053"/>
    <w:pPr>
      <w:keepNext/>
      <w:keepLines/>
      <w:spacing w:before="200"/>
      <w:outlineLvl w:val="2"/>
    </w:pPr>
    <w:rPr>
      <w:rFonts w:ascii="Franklin Gothic Std Condensed" w:eastAsiaTheme="majorEastAsia" w:hAnsi="Franklin Gothic Std Condensed" w:cstheme="majorBidi"/>
      <w:b/>
      <w:bCs/>
      <w:caps/>
      <w:color w:val="000090"/>
      <w:spacing w:val="4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0B"/>
    <w:rPr>
      <w:rFonts w:ascii="Franklin Gothic Std Condensed" w:eastAsiaTheme="majorEastAsia" w:hAnsi="Franklin Gothic Std Condensed" w:cstheme="majorBidi"/>
      <w:caps/>
      <w:color w:val="000090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50B"/>
    <w:rPr>
      <w:rFonts w:ascii="Franklin Gothic Std Condensed" w:eastAsiaTheme="majorEastAsia" w:hAnsi="Franklin Gothic Std Condensed" w:cstheme="majorBidi"/>
      <w:caps/>
      <w:color w:val="000090"/>
      <w:spacing w:val="40"/>
    </w:rPr>
  </w:style>
  <w:style w:type="paragraph" w:customStyle="1" w:styleId="Bullets">
    <w:name w:val="Bullets"/>
    <w:basedOn w:val="Normal"/>
    <w:autoRedefine/>
    <w:qFormat/>
    <w:rsid w:val="00F02ECA"/>
    <w:pPr>
      <w:numPr>
        <w:ilvl w:val="2"/>
        <w:numId w:val="3"/>
      </w:numPr>
      <w:spacing w:before="60" w:after="60" w:line="276" w:lineRule="auto"/>
    </w:pPr>
    <w:rPr>
      <w:rFonts w:eastAsiaTheme="minorHAnsi"/>
      <w:color w:val="404040" w:themeColor="text1" w:themeTint="BF"/>
    </w:rPr>
  </w:style>
  <w:style w:type="paragraph" w:customStyle="1" w:styleId="bodytext1">
    <w:name w:val="bodytext1"/>
    <w:basedOn w:val="Normal"/>
    <w:autoRedefine/>
    <w:uiPriority w:val="99"/>
    <w:rsid w:val="00640FE5"/>
    <w:rPr>
      <w:rFonts w:eastAsia="Times New Roman" w:cs="Times New Roman"/>
    </w:rPr>
  </w:style>
  <w:style w:type="paragraph" w:customStyle="1" w:styleId="Heading41">
    <w:name w:val="Heading 41"/>
    <w:basedOn w:val="Heading3"/>
    <w:qFormat/>
    <w:rsid w:val="00F02ECA"/>
    <w:pPr>
      <w:spacing w:before="240"/>
      <w:jc w:val="center"/>
    </w:pPr>
    <w:rPr>
      <w:rFonts w:asciiTheme="minorHAnsi" w:hAnsiTheme="minorHAnsi"/>
      <w:noProof/>
      <w:color w:val="FFFFFF" w:themeColor="background1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053"/>
    <w:rPr>
      <w:rFonts w:ascii="Franklin Gothic Std Condensed" w:eastAsiaTheme="majorEastAsia" w:hAnsi="Franklin Gothic Std Condensed" w:cstheme="majorBidi"/>
      <w:b/>
      <w:bCs/>
      <w:caps/>
      <w:color w:val="000090"/>
      <w:spacing w:val="40"/>
      <w:sz w:val="36"/>
      <w:szCs w:val="36"/>
    </w:rPr>
  </w:style>
  <w:style w:type="character" w:styleId="Hyperlink">
    <w:name w:val="Hyperlink"/>
    <w:basedOn w:val="Heading3Char"/>
    <w:uiPriority w:val="99"/>
    <w:unhideWhenUsed/>
    <w:rsid w:val="000650B2"/>
    <w:rPr>
      <w:rFonts w:ascii="Franklin Gothic Std No.2" w:eastAsiaTheme="majorEastAsia" w:hAnsi="Franklin Gothic Std No.2" w:cstheme="majorBidi"/>
      <w:b w:val="0"/>
      <w:bCs w:val="0"/>
      <w:caps/>
      <w:smallCaps w:val="0"/>
      <w:color w:val="000090"/>
      <w:spacing w:val="20"/>
      <w:sz w:val="22"/>
      <w:szCs w:val="2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7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30"/>
    <w:rPr>
      <w:rFonts w:ascii="Lucida Grande" w:hAnsi="Lucida Grande"/>
      <w:color w:val="262626" w:themeColor="text1" w:themeTint="D9"/>
      <w:sz w:val="18"/>
      <w:szCs w:val="18"/>
    </w:rPr>
  </w:style>
  <w:style w:type="paragraph" w:styleId="ListBullet2">
    <w:name w:val="List Bullet 2"/>
    <w:basedOn w:val="Normal"/>
    <w:autoRedefine/>
    <w:rsid w:val="0062341E"/>
    <w:pPr>
      <w:numPr>
        <w:numId w:val="4"/>
      </w:numPr>
      <w:tabs>
        <w:tab w:val="left" w:pos="2700"/>
      </w:tabs>
      <w:spacing w:before="60" w:after="200"/>
      <w:ind w:left="360"/>
      <w:pPrChange w:id="0" w:author="Alexander Ulvila" w:date="2016-01-20T11:36:00Z">
        <w:pPr>
          <w:numPr>
            <w:numId w:val="4"/>
          </w:numPr>
          <w:tabs>
            <w:tab w:val="left" w:pos="2700"/>
          </w:tabs>
          <w:spacing w:before="60" w:after="200"/>
          <w:ind w:left="360" w:hanging="360"/>
        </w:pPr>
      </w:pPrChange>
    </w:pPr>
    <w:rPr>
      <w:rFonts w:eastAsia="Calibri" w:cs="Calibri"/>
      <w:color w:val="auto"/>
      <w:rPrChange w:id="0" w:author="Alexander Ulvila" w:date="2016-01-20T11:36:00Z">
        <w:rPr>
          <w:rFonts w:asciiTheme="majorHAnsi" w:eastAsia="Calibri" w:hAnsiTheme="majorHAnsi"/>
          <w:color w:val="262626" w:themeColor="text1" w:themeTint="D9"/>
          <w:sz w:val="22"/>
          <w:szCs w:val="22"/>
          <w:lang w:val="en-US" w:eastAsia="en-US" w:bidi="ar-SA"/>
        </w:rPr>
      </w:rPrChange>
    </w:rPr>
  </w:style>
  <w:style w:type="paragraph" w:customStyle="1" w:styleId="TEXTBOX">
    <w:name w:val="TEXT BOX"/>
    <w:basedOn w:val="Normal"/>
    <w:qFormat/>
    <w:rsid w:val="0077150B"/>
    <w:pPr>
      <w:pBdr>
        <w:top w:val="single" w:sz="4" w:space="12" w:color="808080" w:themeColor="background1" w:themeShade="80"/>
        <w:left w:val="single" w:sz="4" w:space="8" w:color="808080" w:themeColor="background1" w:themeShade="80"/>
        <w:bottom w:val="single" w:sz="4" w:space="12" w:color="808080" w:themeColor="background1" w:themeShade="80"/>
        <w:right w:val="single" w:sz="4" w:space="8" w:color="808080" w:themeColor="background1" w:themeShade="80"/>
      </w:pBdr>
      <w:shd w:val="clear" w:color="auto" w:fill="000080"/>
      <w:spacing w:after="40"/>
      <w:jc w:val="center"/>
    </w:pPr>
    <w:rPr>
      <w:rFonts w:ascii="Franklin Gothic Medium" w:hAnsi="Franklin Gothic Medium"/>
      <w:b/>
      <w:bCs/>
      <w:color w:val="FFFFFF" w:themeColor="background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4F4521"/>
    <w:pPr>
      <w:tabs>
        <w:tab w:val="center" w:pos="4320"/>
        <w:tab w:val="right" w:pos="8640"/>
      </w:tabs>
      <w:spacing w:after="0"/>
    </w:pPr>
    <w:rPr>
      <w:caps/>
      <w:color w:val="00009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4521"/>
    <w:rPr>
      <w:rFonts w:asciiTheme="majorHAnsi" w:hAnsiTheme="majorHAnsi"/>
      <w:caps/>
      <w:color w:val="00009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4521"/>
    <w:pPr>
      <w:tabs>
        <w:tab w:val="center" w:pos="4320"/>
        <w:tab w:val="right" w:pos="8640"/>
      </w:tabs>
      <w:spacing w:after="0"/>
    </w:pPr>
    <w:rPr>
      <w:color w:val="00009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4521"/>
    <w:rPr>
      <w:rFonts w:asciiTheme="majorHAnsi" w:hAnsiTheme="majorHAnsi"/>
      <w:color w:val="000090"/>
      <w:sz w:val="20"/>
      <w:szCs w:val="20"/>
    </w:rPr>
  </w:style>
  <w:style w:type="table" w:styleId="TableGrid">
    <w:name w:val="Table Grid"/>
    <w:basedOn w:val="TableNormal"/>
    <w:uiPriority w:val="59"/>
    <w:rsid w:val="004F4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D476D"/>
    <w:pPr>
      <w:spacing w:after="100"/>
    </w:pPr>
    <w:rPr>
      <w:rFonts w:ascii="Franklin Gothic Medium" w:hAnsi="Franklin Gothic Medium"/>
      <w:caps/>
      <w:color w:val="000090"/>
      <w:spacing w:val="2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CE6"/>
    <w:pPr>
      <w:spacing w:after="100"/>
      <w:ind w:left="220"/>
    </w:pPr>
  </w:style>
  <w:style w:type="paragraph" w:customStyle="1" w:styleId="Style1">
    <w:name w:val="Style1"/>
    <w:basedOn w:val="Bullets"/>
    <w:qFormat/>
    <w:rsid w:val="00E11CE6"/>
    <w:pPr>
      <w:numPr>
        <w:ilvl w:val="0"/>
      </w:numPr>
      <w:spacing w:before="40" w:after="40" w:line="240" w:lineRule="auto"/>
      <w:ind w:left="0" w:hanging="360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05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4A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A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AB1"/>
    <w:rPr>
      <w:rFonts w:asciiTheme="majorHAnsi" w:hAnsiTheme="majorHAnsi"/>
      <w:color w:val="262626" w:themeColor="text1" w:themeTint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A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AB1"/>
    <w:rPr>
      <w:rFonts w:asciiTheme="majorHAnsi" w:hAnsiTheme="majorHAnsi"/>
      <w:b/>
      <w:bCs/>
      <w:color w:val="262626" w:themeColor="text1" w:themeTint="D9"/>
      <w:sz w:val="20"/>
      <w:szCs w:val="20"/>
    </w:rPr>
  </w:style>
  <w:style w:type="paragraph" w:styleId="Revision">
    <w:name w:val="Revision"/>
    <w:hidden/>
    <w:uiPriority w:val="99"/>
    <w:semiHidden/>
    <w:rsid w:val="00734AB1"/>
    <w:rPr>
      <w:rFonts w:asciiTheme="majorHAnsi" w:hAnsiTheme="majorHAnsi"/>
      <w:color w:val="262626" w:themeColor="text1" w:themeTint="D9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0B"/>
    <w:pPr>
      <w:spacing w:after="120"/>
    </w:pPr>
    <w:rPr>
      <w:rFonts w:asciiTheme="majorHAnsi" w:hAnsiTheme="majorHAnsi"/>
      <w:color w:val="262626" w:themeColor="text1" w:themeTint="D9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150B"/>
    <w:pPr>
      <w:keepNext/>
      <w:keepLines/>
      <w:pBdr>
        <w:bottom w:val="single" w:sz="4" w:space="1" w:color="auto"/>
      </w:pBdr>
      <w:spacing w:before="280" w:after="280" w:line="276" w:lineRule="auto"/>
      <w:jc w:val="center"/>
      <w:outlineLvl w:val="0"/>
    </w:pPr>
    <w:rPr>
      <w:rFonts w:ascii="Franklin Gothic Std Condensed" w:eastAsiaTheme="majorEastAsia" w:hAnsi="Franklin Gothic Std Condensed" w:cstheme="majorBidi"/>
      <w:caps/>
      <w:color w:val="000090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150B"/>
    <w:pPr>
      <w:keepNext/>
      <w:keepLines/>
      <w:pBdr>
        <w:top w:val="single" w:sz="4" w:space="1" w:color="000090"/>
        <w:left w:val="single" w:sz="4" w:space="4" w:color="000090"/>
        <w:bottom w:val="single" w:sz="4" w:space="1" w:color="000090"/>
        <w:right w:val="single" w:sz="4" w:space="4" w:color="000090"/>
      </w:pBdr>
      <w:spacing w:before="200" w:after="200" w:line="276" w:lineRule="auto"/>
      <w:jc w:val="center"/>
      <w:outlineLvl w:val="1"/>
    </w:pPr>
    <w:rPr>
      <w:rFonts w:ascii="Franklin Gothic Std Condensed" w:eastAsiaTheme="majorEastAsia" w:hAnsi="Franklin Gothic Std Condensed" w:cstheme="majorBidi"/>
      <w:caps/>
      <w:color w:val="000090"/>
      <w:spacing w:val="4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053"/>
    <w:pPr>
      <w:keepNext/>
      <w:keepLines/>
      <w:spacing w:before="200"/>
      <w:outlineLvl w:val="2"/>
    </w:pPr>
    <w:rPr>
      <w:rFonts w:ascii="Franklin Gothic Std Condensed" w:eastAsiaTheme="majorEastAsia" w:hAnsi="Franklin Gothic Std Condensed" w:cstheme="majorBidi"/>
      <w:b/>
      <w:bCs/>
      <w:caps/>
      <w:color w:val="000090"/>
      <w:spacing w:val="4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0B"/>
    <w:rPr>
      <w:rFonts w:ascii="Franklin Gothic Std Condensed" w:eastAsiaTheme="majorEastAsia" w:hAnsi="Franklin Gothic Std Condensed" w:cstheme="majorBidi"/>
      <w:caps/>
      <w:color w:val="000090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50B"/>
    <w:rPr>
      <w:rFonts w:ascii="Franklin Gothic Std Condensed" w:eastAsiaTheme="majorEastAsia" w:hAnsi="Franklin Gothic Std Condensed" w:cstheme="majorBidi"/>
      <w:caps/>
      <w:color w:val="000090"/>
      <w:spacing w:val="40"/>
    </w:rPr>
  </w:style>
  <w:style w:type="paragraph" w:customStyle="1" w:styleId="Bullets">
    <w:name w:val="Bullets"/>
    <w:basedOn w:val="Normal"/>
    <w:autoRedefine/>
    <w:qFormat/>
    <w:rsid w:val="00F02ECA"/>
    <w:pPr>
      <w:numPr>
        <w:ilvl w:val="2"/>
        <w:numId w:val="3"/>
      </w:numPr>
      <w:spacing w:before="60" w:after="60" w:line="276" w:lineRule="auto"/>
    </w:pPr>
    <w:rPr>
      <w:rFonts w:eastAsiaTheme="minorHAnsi"/>
      <w:color w:val="404040" w:themeColor="text1" w:themeTint="BF"/>
    </w:rPr>
  </w:style>
  <w:style w:type="paragraph" w:customStyle="1" w:styleId="bodytext1">
    <w:name w:val="bodytext1"/>
    <w:basedOn w:val="Normal"/>
    <w:autoRedefine/>
    <w:uiPriority w:val="99"/>
    <w:rsid w:val="00640FE5"/>
    <w:rPr>
      <w:rFonts w:eastAsia="Times New Roman" w:cs="Times New Roman"/>
    </w:rPr>
  </w:style>
  <w:style w:type="paragraph" w:customStyle="1" w:styleId="Heading41">
    <w:name w:val="Heading 41"/>
    <w:basedOn w:val="Heading3"/>
    <w:qFormat/>
    <w:rsid w:val="00F02ECA"/>
    <w:pPr>
      <w:spacing w:before="240"/>
      <w:jc w:val="center"/>
    </w:pPr>
    <w:rPr>
      <w:rFonts w:asciiTheme="minorHAnsi" w:hAnsiTheme="minorHAnsi"/>
      <w:noProof/>
      <w:color w:val="FFFFFF" w:themeColor="background1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053"/>
    <w:rPr>
      <w:rFonts w:ascii="Franklin Gothic Std Condensed" w:eastAsiaTheme="majorEastAsia" w:hAnsi="Franklin Gothic Std Condensed" w:cstheme="majorBidi"/>
      <w:b/>
      <w:bCs/>
      <w:caps/>
      <w:color w:val="000090"/>
      <w:spacing w:val="40"/>
      <w:sz w:val="36"/>
      <w:szCs w:val="36"/>
    </w:rPr>
  </w:style>
  <w:style w:type="character" w:styleId="Hyperlink">
    <w:name w:val="Hyperlink"/>
    <w:basedOn w:val="Heading3Char"/>
    <w:uiPriority w:val="99"/>
    <w:unhideWhenUsed/>
    <w:rsid w:val="000650B2"/>
    <w:rPr>
      <w:rFonts w:ascii="Franklin Gothic Std No.2" w:eastAsiaTheme="majorEastAsia" w:hAnsi="Franklin Gothic Std No.2" w:cstheme="majorBidi"/>
      <w:b w:val="0"/>
      <w:bCs w:val="0"/>
      <w:caps/>
      <w:smallCaps w:val="0"/>
      <w:color w:val="000090"/>
      <w:spacing w:val="20"/>
      <w:sz w:val="22"/>
      <w:szCs w:val="2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7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30"/>
    <w:rPr>
      <w:rFonts w:ascii="Lucida Grande" w:hAnsi="Lucida Grande"/>
      <w:color w:val="262626" w:themeColor="text1" w:themeTint="D9"/>
      <w:sz w:val="18"/>
      <w:szCs w:val="18"/>
    </w:rPr>
  </w:style>
  <w:style w:type="paragraph" w:styleId="ListBullet2">
    <w:name w:val="List Bullet 2"/>
    <w:basedOn w:val="Normal"/>
    <w:autoRedefine/>
    <w:rsid w:val="0062341E"/>
    <w:pPr>
      <w:numPr>
        <w:numId w:val="4"/>
      </w:numPr>
      <w:tabs>
        <w:tab w:val="left" w:pos="2700"/>
      </w:tabs>
      <w:spacing w:before="60" w:after="200"/>
      <w:ind w:left="360"/>
      <w:pPrChange w:id="1" w:author="Alexander Ulvila" w:date="2016-01-20T11:36:00Z">
        <w:pPr>
          <w:numPr>
            <w:numId w:val="4"/>
          </w:numPr>
          <w:tabs>
            <w:tab w:val="left" w:pos="2700"/>
          </w:tabs>
          <w:spacing w:before="60" w:after="200"/>
          <w:ind w:left="360" w:hanging="360"/>
        </w:pPr>
      </w:pPrChange>
    </w:pPr>
    <w:rPr>
      <w:rFonts w:eastAsia="Calibri" w:cs="Calibri"/>
      <w:color w:val="auto"/>
      <w:rPrChange w:id="1" w:author="Alexander Ulvila" w:date="2016-01-20T11:36:00Z">
        <w:rPr>
          <w:rFonts w:asciiTheme="majorHAnsi" w:eastAsia="Calibri" w:hAnsiTheme="majorHAnsi"/>
          <w:color w:val="262626" w:themeColor="text1" w:themeTint="D9"/>
          <w:sz w:val="22"/>
          <w:szCs w:val="22"/>
          <w:lang w:val="en-US" w:eastAsia="en-US" w:bidi="ar-SA"/>
        </w:rPr>
      </w:rPrChange>
    </w:rPr>
  </w:style>
  <w:style w:type="paragraph" w:customStyle="1" w:styleId="TEXTBOX">
    <w:name w:val="TEXT BOX"/>
    <w:basedOn w:val="Normal"/>
    <w:qFormat/>
    <w:rsid w:val="0077150B"/>
    <w:pPr>
      <w:pBdr>
        <w:top w:val="single" w:sz="4" w:space="12" w:color="808080" w:themeColor="background1" w:themeShade="80"/>
        <w:left w:val="single" w:sz="4" w:space="8" w:color="808080" w:themeColor="background1" w:themeShade="80"/>
        <w:bottom w:val="single" w:sz="4" w:space="12" w:color="808080" w:themeColor="background1" w:themeShade="80"/>
        <w:right w:val="single" w:sz="4" w:space="8" w:color="808080" w:themeColor="background1" w:themeShade="80"/>
      </w:pBdr>
      <w:shd w:val="clear" w:color="auto" w:fill="000080"/>
      <w:spacing w:after="40"/>
      <w:jc w:val="center"/>
    </w:pPr>
    <w:rPr>
      <w:rFonts w:ascii="Franklin Gothic Medium" w:hAnsi="Franklin Gothic Medium"/>
      <w:b/>
      <w:bCs/>
      <w:color w:val="FFFFFF" w:themeColor="background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4F4521"/>
    <w:pPr>
      <w:tabs>
        <w:tab w:val="center" w:pos="4320"/>
        <w:tab w:val="right" w:pos="8640"/>
      </w:tabs>
      <w:spacing w:after="0"/>
    </w:pPr>
    <w:rPr>
      <w:caps/>
      <w:color w:val="00009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4521"/>
    <w:rPr>
      <w:rFonts w:asciiTheme="majorHAnsi" w:hAnsiTheme="majorHAnsi"/>
      <w:caps/>
      <w:color w:val="00009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4521"/>
    <w:pPr>
      <w:tabs>
        <w:tab w:val="center" w:pos="4320"/>
        <w:tab w:val="right" w:pos="8640"/>
      </w:tabs>
      <w:spacing w:after="0"/>
    </w:pPr>
    <w:rPr>
      <w:color w:val="00009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4521"/>
    <w:rPr>
      <w:rFonts w:asciiTheme="majorHAnsi" w:hAnsiTheme="majorHAnsi"/>
      <w:color w:val="000090"/>
      <w:sz w:val="20"/>
      <w:szCs w:val="20"/>
    </w:rPr>
  </w:style>
  <w:style w:type="table" w:styleId="TableGrid">
    <w:name w:val="Table Grid"/>
    <w:basedOn w:val="TableNormal"/>
    <w:uiPriority w:val="59"/>
    <w:rsid w:val="004F4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D476D"/>
    <w:pPr>
      <w:spacing w:after="100"/>
    </w:pPr>
    <w:rPr>
      <w:rFonts w:ascii="Franklin Gothic Medium" w:hAnsi="Franklin Gothic Medium"/>
      <w:caps/>
      <w:color w:val="000090"/>
      <w:spacing w:val="2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CE6"/>
    <w:pPr>
      <w:spacing w:after="100"/>
      <w:ind w:left="220"/>
    </w:pPr>
  </w:style>
  <w:style w:type="paragraph" w:customStyle="1" w:styleId="Style1">
    <w:name w:val="Style1"/>
    <w:basedOn w:val="Bullets"/>
    <w:qFormat/>
    <w:rsid w:val="00E11CE6"/>
    <w:pPr>
      <w:numPr>
        <w:ilvl w:val="0"/>
      </w:numPr>
      <w:spacing w:before="40" w:after="40" w:line="240" w:lineRule="auto"/>
      <w:ind w:left="0" w:hanging="360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05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4A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A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AB1"/>
    <w:rPr>
      <w:rFonts w:asciiTheme="majorHAnsi" w:hAnsiTheme="majorHAnsi"/>
      <w:color w:val="262626" w:themeColor="text1" w:themeTint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A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AB1"/>
    <w:rPr>
      <w:rFonts w:asciiTheme="majorHAnsi" w:hAnsiTheme="majorHAnsi"/>
      <w:b/>
      <w:bCs/>
      <w:color w:val="262626" w:themeColor="text1" w:themeTint="D9"/>
      <w:sz w:val="20"/>
      <w:szCs w:val="20"/>
    </w:rPr>
  </w:style>
  <w:style w:type="paragraph" w:styleId="Revision">
    <w:name w:val="Revision"/>
    <w:hidden/>
    <w:uiPriority w:val="99"/>
    <w:semiHidden/>
    <w:rsid w:val="00734AB1"/>
    <w:rPr>
      <w:rFonts w:asciiTheme="majorHAnsi" w:hAnsiTheme="majorHAnsi"/>
      <w:color w:val="262626" w:themeColor="text1" w:themeTint="D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0" Type="http://schemas.microsoft.com/office/2011/relationships/commentsExtended" Target="commentsExtended.xml"/><Relationship Id="rId31" Type="http://schemas.microsoft.com/office/2011/relationships/people" Target="people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SynGlyph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FCC71D-3A93-AD46-A258-575B2A4C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Tangerine+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Bacon</dc:creator>
  <cp:keywords/>
  <dc:description/>
  <cp:lastModifiedBy>Jenifer Bacon</cp:lastModifiedBy>
  <cp:revision>3</cp:revision>
  <cp:lastPrinted>2016-01-26T14:22:00Z</cp:lastPrinted>
  <dcterms:created xsi:type="dcterms:W3CDTF">2016-01-26T14:22:00Z</dcterms:created>
  <dcterms:modified xsi:type="dcterms:W3CDTF">2016-01-26T14:22:00Z</dcterms:modified>
</cp:coreProperties>
</file>